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7E" w:rsidRPr="00023A50" w:rsidRDefault="0091097E" w:rsidP="0091097E">
      <w:pPr>
        <w:pStyle w:val="CoverTitle"/>
        <w:jc w:val="left"/>
        <w:rPr>
          <w:rFonts w:cstheme="minorHAnsi"/>
        </w:rPr>
      </w:pPr>
      <w:r w:rsidRPr="00023A50">
        <w:t xml:space="preserve">Dell </w:t>
      </w:r>
      <w:r w:rsidR="00466937">
        <w:t xml:space="preserve">Red Hat Cloud Solutions </w:t>
      </w:r>
      <w:r w:rsidR="00466937">
        <w:br/>
      </w:r>
      <w:r w:rsidR="00FE43A0">
        <w:t>Documentation Index</w:t>
      </w:r>
    </w:p>
    <w:p w:rsidR="0091097E" w:rsidRPr="00DF2415" w:rsidRDefault="0091097E" w:rsidP="0091097E">
      <w:pPr>
        <w:pStyle w:val="Body"/>
      </w:pPr>
    </w:p>
    <w:p w:rsidR="0091097E" w:rsidRPr="009E7AC2" w:rsidRDefault="0091097E" w:rsidP="00466937">
      <w:pPr>
        <w:pStyle w:val="Subtitle"/>
      </w:pPr>
      <w:r w:rsidRPr="00651FF5">
        <w:t xml:space="preserve">A </w:t>
      </w:r>
      <w:r w:rsidR="00524C7F">
        <w:t>C</w:t>
      </w:r>
      <w:r w:rsidR="00B52D96">
        <w:t>ompilation</w:t>
      </w:r>
      <w:r w:rsidR="00FE43A0">
        <w:t xml:space="preserve"> </w:t>
      </w:r>
      <w:r w:rsidR="00466937">
        <w:t>of Documents</w:t>
      </w:r>
      <w:r w:rsidRPr="00651FF5">
        <w:t xml:space="preserve"> for </w:t>
      </w:r>
      <w:r>
        <w:t xml:space="preserve">the Dell </w:t>
      </w:r>
      <w:r w:rsidR="00466937">
        <w:t>Red Hat Cloud Solutions</w:t>
      </w:r>
    </w:p>
    <w:p w:rsidR="0091097E" w:rsidRPr="00E0349B" w:rsidRDefault="0091097E" w:rsidP="0091097E">
      <w:pPr>
        <w:pStyle w:val="Subtitle"/>
      </w:pPr>
      <w:r w:rsidRPr="00E0349B">
        <w:t xml:space="preserve">Version </w:t>
      </w:r>
      <w:r w:rsidR="00B46C71">
        <w:t>2.0</w:t>
      </w:r>
      <w:r w:rsidR="002832BC">
        <w:t>.1</w:t>
      </w:r>
    </w:p>
    <w:p w:rsidR="00887614" w:rsidRPr="003C071C" w:rsidRDefault="0091097E" w:rsidP="0091097E">
      <w:pPr>
        <w:pStyle w:val="CoverInfo"/>
      </w:pPr>
      <w:r>
        <w:fldChar w:fldCharType="begin"/>
      </w:r>
      <w:r>
        <w:instrText xml:space="preserve"> DATE \@ "MMMM d, yyyy" </w:instrText>
      </w:r>
      <w:r>
        <w:fldChar w:fldCharType="separate"/>
      </w:r>
      <w:r w:rsidR="004472E7">
        <w:rPr>
          <w:noProof/>
        </w:rPr>
        <w:t>January 20, 2015</w:t>
      </w:r>
      <w:r>
        <w:fldChar w:fldCharType="end"/>
      </w:r>
    </w:p>
    <w:p w:rsidR="00EC71DD" w:rsidRPr="003C071C" w:rsidRDefault="00EC71DD" w:rsidP="00EC71DD">
      <w:pPr>
        <w:pStyle w:val="Heading1"/>
      </w:pPr>
      <w:bookmarkStart w:id="0" w:name="_Toc371584889"/>
      <w:bookmarkStart w:id="1" w:name="_Toc385513950"/>
      <w:bookmarkStart w:id="2" w:name="_Toc385514357"/>
      <w:bookmarkStart w:id="3" w:name="_Toc385514576"/>
      <w:bookmarkStart w:id="4" w:name="_Toc385514900"/>
      <w:bookmarkStart w:id="5" w:name="_Toc402192409"/>
      <w:r w:rsidRPr="003C071C">
        <w:lastRenderedPageBreak/>
        <w:t>Revisions</w:t>
      </w:r>
      <w:bookmarkEnd w:id="0"/>
      <w:bookmarkEnd w:id="1"/>
      <w:bookmarkEnd w:id="2"/>
      <w:bookmarkEnd w:id="3"/>
      <w:bookmarkEnd w:id="4"/>
      <w:bookmarkEnd w:id="5"/>
    </w:p>
    <w:tbl>
      <w:tblPr>
        <w:tblStyle w:val="Dell"/>
        <w:tblW w:w="0" w:type="auto"/>
        <w:tblLook w:val="04A0" w:firstRow="1" w:lastRow="0" w:firstColumn="1" w:lastColumn="0" w:noHBand="0" w:noVBand="1"/>
      </w:tblPr>
      <w:tblGrid>
        <w:gridCol w:w="1358"/>
        <w:gridCol w:w="806"/>
        <w:gridCol w:w="7642"/>
      </w:tblGrid>
      <w:tr w:rsidR="0071402C" w:rsidRPr="003C071C" w:rsidTr="00B05FE8">
        <w:trPr>
          <w:cnfStyle w:val="100000000000" w:firstRow="1" w:lastRow="0" w:firstColumn="0" w:lastColumn="0" w:oddVBand="0" w:evenVBand="0" w:oddHBand="0" w:evenHBand="0" w:firstRowFirstColumn="0" w:firstRowLastColumn="0" w:lastRowFirstColumn="0" w:lastRowLastColumn="0"/>
        </w:trPr>
        <w:tc>
          <w:tcPr>
            <w:tcW w:w="1358" w:type="dxa"/>
          </w:tcPr>
          <w:p w:rsidR="0071402C" w:rsidRPr="003C071C" w:rsidRDefault="0071402C">
            <w:pPr>
              <w:pStyle w:val="TableHeading"/>
            </w:pPr>
            <w:r w:rsidRPr="003C071C">
              <w:t>Date</w:t>
            </w:r>
          </w:p>
        </w:tc>
        <w:tc>
          <w:tcPr>
            <w:tcW w:w="806" w:type="dxa"/>
          </w:tcPr>
          <w:p w:rsidR="0071402C" w:rsidRPr="003C071C" w:rsidRDefault="0071402C">
            <w:pPr>
              <w:pStyle w:val="TableHeading"/>
            </w:pPr>
            <w:r>
              <w:t>Person</w:t>
            </w:r>
          </w:p>
        </w:tc>
        <w:tc>
          <w:tcPr>
            <w:tcW w:w="7642" w:type="dxa"/>
          </w:tcPr>
          <w:p w:rsidR="0071402C" w:rsidRPr="003C071C" w:rsidRDefault="0071402C">
            <w:pPr>
              <w:pStyle w:val="TableHeading"/>
            </w:pPr>
            <w:r w:rsidRPr="003C071C">
              <w:t>Description</w:t>
            </w:r>
          </w:p>
        </w:tc>
      </w:tr>
      <w:tr w:rsidR="0071402C" w:rsidRPr="003C071C" w:rsidTr="00B05FE8">
        <w:tc>
          <w:tcPr>
            <w:tcW w:w="1358" w:type="dxa"/>
          </w:tcPr>
          <w:p w:rsidR="0071402C" w:rsidRPr="003C071C" w:rsidRDefault="00C70B8A" w:rsidP="00171EA8">
            <w:pPr>
              <w:pStyle w:val="TableCell"/>
            </w:pPr>
            <w:r>
              <w:t>09/23/2014</w:t>
            </w:r>
          </w:p>
        </w:tc>
        <w:tc>
          <w:tcPr>
            <w:tcW w:w="806" w:type="dxa"/>
          </w:tcPr>
          <w:p w:rsidR="0071402C" w:rsidRDefault="00C70B8A" w:rsidP="00753968">
            <w:pPr>
              <w:pStyle w:val="TableCell"/>
            </w:pPr>
            <w:r>
              <w:t>DM</w:t>
            </w:r>
          </w:p>
        </w:tc>
        <w:tc>
          <w:tcPr>
            <w:tcW w:w="7642" w:type="dxa"/>
          </w:tcPr>
          <w:p w:rsidR="00930819" w:rsidRPr="003C071C" w:rsidRDefault="00C70B8A" w:rsidP="00753968">
            <w:pPr>
              <w:pStyle w:val="TableCell"/>
            </w:pPr>
            <w:r>
              <w:t>Initial draft.</w:t>
            </w:r>
          </w:p>
        </w:tc>
      </w:tr>
      <w:tr w:rsidR="00930819" w:rsidRPr="003C071C" w:rsidTr="00B05FE8">
        <w:tc>
          <w:tcPr>
            <w:tcW w:w="1358" w:type="dxa"/>
          </w:tcPr>
          <w:p w:rsidR="00930819" w:rsidRDefault="00FE43A0" w:rsidP="00171EA8">
            <w:pPr>
              <w:pStyle w:val="TableCell"/>
            </w:pPr>
            <w:r>
              <w:t>10/10/2014</w:t>
            </w:r>
          </w:p>
        </w:tc>
        <w:tc>
          <w:tcPr>
            <w:tcW w:w="806" w:type="dxa"/>
          </w:tcPr>
          <w:p w:rsidR="00930819" w:rsidRDefault="00FE43A0" w:rsidP="00753968">
            <w:pPr>
              <w:pStyle w:val="TableCell"/>
            </w:pPr>
            <w:r>
              <w:t>R</w:t>
            </w:r>
            <w:r w:rsidR="00025310">
              <w:t>P</w:t>
            </w:r>
          </w:p>
        </w:tc>
        <w:tc>
          <w:tcPr>
            <w:tcW w:w="7642" w:type="dxa"/>
          </w:tcPr>
          <w:p w:rsidR="00930819" w:rsidRDefault="00FE43A0" w:rsidP="00753968">
            <w:pPr>
              <w:pStyle w:val="TableCell"/>
            </w:pPr>
            <w:r>
              <w:t xml:space="preserve">Updated with current </w:t>
            </w:r>
            <w:r w:rsidR="00B52D96">
              <w:t>documents</w:t>
            </w:r>
            <w:r w:rsidR="0009305A">
              <w:t>.</w:t>
            </w:r>
          </w:p>
        </w:tc>
      </w:tr>
      <w:tr w:rsidR="0009305A" w:rsidRPr="003C071C" w:rsidTr="00B05FE8">
        <w:tc>
          <w:tcPr>
            <w:tcW w:w="1358" w:type="dxa"/>
          </w:tcPr>
          <w:p w:rsidR="0009305A" w:rsidRDefault="0009305A" w:rsidP="00171EA8">
            <w:pPr>
              <w:pStyle w:val="TableCell"/>
            </w:pPr>
            <w:r>
              <w:t>10/</w:t>
            </w:r>
            <w:r w:rsidR="00636C60">
              <w:t>27</w:t>
            </w:r>
            <w:r>
              <w:t>/2014</w:t>
            </w:r>
          </w:p>
        </w:tc>
        <w:tc>
          <w:tcPr>
            <w:tcW w:w="806" w:type="dxa"/>
          </w:tcPr>
          <w:p w:rsidR="0009305A" w:rsidRDefault="0009305A" w:rsidP="00753968">
            <w:pPr>
              <w:pStyle w:val="TableCell"/>
            </w:pPr>
            <w:r>
              <w:t>DM</w:t>
            </w:r>
            <w:r w:rsidR="00636C60">
              <w:t>, RP</w:t>
            </w:r>
          </w:p>
        </w:tc>
        <w:tc>
          <w:tcPr>
            <w:tcW w:w="7642" w:type="dxa"/>
          </w:tcPr>
          <w:p w:rsidR="0009305A" w:rsidRDefault="0009305A" w:rsidP="00753968">
            <w:pPr>
              <w:pStyle w:val="TableCell"/>
            </w:pPr>
            <w:r>
              <w:t>Updated with Pilot documentation references.</w:t>
            </w:r>
          </w:p>
        </w:tc>
      </w:tr>
      <w:tr w:rsidR="002832BC" w:rsidRPr="003C071C" w:rsidTr="00B05FE8">
        <w:tc>
          <w:tcPr>
            <w:tcW w:w="1358" w:type="dxa"/>
          </w:tcPr>
          <w:p w:rsidR="002832BC" w:rsidRDefault="002832BC" w:rsidP="00171EA8">
            <w:pPr>
              <w:pStyle w:val="TableCell"/>
            </w:pPr>
            <w:r>
              <w:t>1/20/2015</w:t>
            </w:r>
          </w:p>
        </w:tc>
        <w:tc>
          <w:tcPr>
            <w:tcW w:w="806" w:type="dxa"/>
          </w:tcPr>
          <w:p w:rsidR="002832BC" w:rsidRDefault="002832BC" w:rsidP="00753968">
            <w:pPr>
              <w:pStyle w:val="TableCell"/>
            </w:pPr>
            <w:r>
              <w:t>RP</w:t>
            </w:r>
          </w:p>
        </w:tc>
        <w:tc>
          <w:tcPr>
            <w:tcW w:w="7642" w:type="dxa"/>
          </w:tcPr>
          <w:p w:rsidR="002832BC" w:rsidRDefault="002832BC" w:rsidP="00753968">
            <w:pPr>
              <w:pStyle w:val="TableCell"/>
            </w:pPr>
            <w:r>
              <w:t>Updated to Release 2.0.1</w:t>
            </w:r>
          </w:p>
        </w:tc>
      </w:tr>
    </w:tbl>
    <w:p w:rsidR="00EC71DD" w:rsidRPr="003C071C" w:rsidRDefault="00EC71DD" w:rsidP="00EC71DD"/>
    <w:p w:rsidR="00EC71DD" w:rsidRDefault="00EC71DD" w:rsidP="00EC71DD">
      <w:pPr>
        <w:pStyle w:val="Default"/>
        <w:rPr>
          <w:rFonts w:ascii="Times New Roman PS" w:hAnsi="Times New Roman PS"/>
          <w:b/>
          <w:bCs/>
          <w:sz w:val="16"/>
          <w:szCs w:val="16"/>
        </w:rPr>
      </w:pPr>
    </w:p>
    <w:p w:rsidR="00EC71DD" w:rsidRPr="00171EA8" w:rsidRDefault="00EC71DD" w:rsidP="00EC71DD">
      <w:pPr>
        <w:ind w:left="0"/>
      </w:pPr>
      <w:r w:rsidRPr="00171EA8">
        <w:t>This document is for informational purposes only and may contain typographical errors and technical inaccuracies. The content is provided as is, without express or implied warranties of any kind.</w:t>
      </w:r>
    </w:p>
    <w:bookmarkStart w:id="6" w:name="_Toc385514901" w:displacedByCustomXml="next"/>
    <w:bookmarkStart w:id="7" w:name="_Toc402192410" w:displacedByCustomXml="next"/>
    <w:sdt>
      <w:sdtPr>
        <w:rPr>
          <w:rFonts w:eastAsia="PMingLiU"/>
          <w:b w:val="0"/>
          <w:color w:val="auto"/>
          <w:sz w:val="20"/>
          <w:szCs w:val="20"/>
        </w:rPr>
        <w:id w:val="126984681"/>
        <w:docPartObj>
          <w:docPartGallery w:val="Table of Contents"/>
          <w:docPartUnique/>
        </w:docPartObj>
      </w:sdtPr>
      <w:sdtEndPr>
        <w:rPr>
          <w:bCs/>
          <w:noProof/>
        </w:rPr>
      </w:sdtEndPr>
      <w:sdtContent>
        <w:p w:rsidR="00EB7D77" w:rsidRPr="00C6718C" w:rsidRDefault="00EB7D77" w:rsidP="00C6718C">
          <w:pPr>
            <w:pStyle w:val="Heading1"/>
            <w:rPr>
              <w:rStyle w:val="Heading1Char"/>
            </w:rPr>
          </w:pPr>
          <w:r w:rsidRPr="00EB7D77">
            <w:t>Contents</w:t>
          </w:r>
          <w:bookmarkEnd w:id="7"/>
          <w:bookmarkEnd w:id="6"/>
        </w:p>
        <w:p w:rsidR="00537B89" w:rsidRDefault="00EB7D77">
          <w:pPr>
            <w:pStyle w:val="TOC1"/>
            <w:rPr>
              <w:rFonts w:asciiTheme="minorHAnsi" w:eastAsiaTheme="minorEastAsia" w:hAnsiTheme="minorHAnsi"/>
              <w:sz w:val="22"/>
              <w:szCs w:val="22"/>
              <w:lang w:eastAsia="zh-CN"/>
            </w:rPr>
          </w:pPr>
          <w:r>
            <w:fldChar w:fldCharType="begin"/>
          </w:r>
          <w:r>
            <w:instrText xml:space="preserve"> TOC \o "1-3" \h \z \u </w:instrText>
          </w:r>
          <w:r>
            <w:fldChar w:fldCharType="separate"/>
          </w:r>
          <w:hyperlink w:anchor="_Toc402192409" w:history="1">
            <w:r w:rsidR="00537B89" w:rsidRPr="00512F16">
              <w:rPr>
                <w:rStyle w:val="Hyperlink"/>
              </w:rPr>
              <w:t>Revisions</w:t>
            </w:r>
            <w:r w:rsidR="00537B89">
              <w:rPr>
                <w:webHidden/>
              </w:rPr>
              <w:tab/>
            </w:r>
            <w:r w:rsidR="00537B89">
              <w:rPr>
                <w:webHidden/>
              </w:rPr>
              <w:fldChar w:fldCharType="begin"/>
            </w:r>
            <w:r w:rsidR="00537B89">
              <w:rPr>
                <w:webHidden/>
              </w:rPr>
              <w:instrText xml:space="preserve"> PAGEREF _Toc402192409 \h </w:instrText>
            </w:r>
            <w:r w:rsidR="00537B89">
              <w:rPr>
                <w:webHidden/>
              </w:rPr>
            </w:r>
            <w:r w:rsidR="00537B89">
              <w:rPr>
                <w:webHidden/>
              </w:rPr>
              <w:fldChar w:fldCharType="separate"/>
            </w:r>
            <w:r w:rsidR="004472E7">
              <w:rPr>
                <w:webHidden/>
              </w:rPr>
              <w:t>2</w:t>
            </w:r>
            <w:r w:rsidR="00537B89">
              <w:rPr>
                <w:webHidden/>
              </w:rPr>
              <w:fldChar w:fldCharType="end"/>
            </w:r>
          </w:hyperlink>
        </w:p>
        <w:p w:rsidR="00537B89" w:rsidRDefault="00511EEA">
          <w:pPr>
            <w:pStyle w:val="TOC1"/>
            <w:rPr>
              <w:rFonts w:asciiTheme="minorHAnsi" w:eastAsiaTheme="minorEastAsia" w:hAnsiTheme="minorHAnsi"/>
              <w:sz w:val="22"/>
              <w:szCs w:val="22"/>
              <w:lang w:eastAsia="zh-CN"/>
            </w:rPr>
          </w:pPr>
          <w:hyperlink w:anchor="_Toc402192410" w:history="1">
            <w:r w:rsidR="00537B89" w:rsidRPr="00512F16">
              <w:rPr>
                <w:rStyle w:val="Hyperlink"/>
              </w:rPr>
              <w:t>Contents</w:t>
            </w:r>
            <w:r w:rsidR="00537B89">
              <w:rPr>
                <w:webHidden/>
              </w:rPr>
              <w:tab/>
            </w:r>
            <w:r w:rsidR="00537B89">
              <w:rPr>
                <w:webHidden/>
              </w:rPr>
              <w:fldChar w:fldCharType="begin"/>
            </w:r>
            <w:r w:rsidR="00537B89">
              <w:rPr>
                <w:webHidden/>
              </w:rPr>
              <w:instrText xml:space="preserve"> PAGEREF _Toc402192410 \h </w:instrText>
            </w:r>
            <w:r w:rsidR="00537B89">
              <w:rPr>
                <w:webHidden/>
              </w:rPr>
            </w:r>
            <w:r w:rsidR="00537B89">
              <w:rPr>
                <w:webHidden/>
              </w:rPr>
              <w:fldChar w:fldCharType="separate"/>
            </w:r>
            <w:r w:rsidR="004472E7">
              <w:rPr>
                <w:webHidden/>
              </w:rPr>
              <w:t>3</w:t>
            </w:r>
            <w:r w:rsidR="00537B89">
              <w:rPr>
                <w:webHidden/>
              </w:rPr>
              <w:fldChar w:fldCharType="end"/>
            </w:r>
          </w:hyperlink>
        </w:p>
        <w:p w:rsidR="00537B89" w:rsidRDefault="00511EEA">
          <w:pPr>
            <w:pStyle w:val="TOC1"/>
            <w:rPr>
              <w:rFonts w:asciiTheme="minorHAnsi" w:eastAsiaTheme="minorEastAsia" w:hAnsiTheme="minorHAnsi"/>
              <w:sz w:val="22"/>
              <w:szCs w:val="22"/>
              <w:lang w:eastAsia="zh-CN"/>
            </w:rPr>
          </w:pPr>
          <w:hyperlink w:anchor="_Toc402192411" w:history="1">
            <w:r w:rsidR="00537B89" w:rsidRPr="00512F16">
              <w:rPr>
                <w:rStyle w:val="Hyperlink"/>
              </w:rPr>
              <w:t>Trademarks</w:t>
            </w:r>
            <w:r w:rsidR="00537B89">
              <w:rPr>
                <w:webHidden/>
              </w:rPr>
              <w:tab/>
            </w:r>
            <w:r w:rsidR="00537B89">
              <w:rPr>
                <w:webHidden/>
              </w:rPr>
              <w:fldChar w:fldCharType="begin"/>
            </w:r>
            <w:r w:rsidR="00537B89">
              <w:rPr>
                <w:webHidden/>
              </w:rPr>
              <w:instrText xml:space="preserve"> PAGEREF _Toc402192411 \h </w:instrText>
            </w:r>
            <w:r w:rsidR="00537B89">
              <w:rPr>
                <w:webHidden/>
              </w:rPr>
            </w:r>
            <w:r w:rsidR="00537B89">
              <w:rPr>
                <w:webHidden/>
              </w:rPr>
              <w:fldChar w:fldCharType="separate"/>
            </w:r>
            <w:r w:rsidR="004472E7">
              <w:rPr>
                <w:webHidden/>
              </w:rPr>
              <w:t>4</w:t>
            </w:r>
            <w:r w:rsidR="00537B89">
              <w:rPr>
                <w:webHidden/>
              </w:rPr>
              <w:fldChar w:fldCharType="end"/>
            </w:r>
          </w:hyperlink>
        </w:p>
        <w:p w:rsidR="00537B89" w:rsidRDefault="00511EEA">
          <w:pPr>
            <w:pStyle w:val="TOC1"/>
            <w:rPr>
              <w:rFonts w:asciiTheme="minorHAnsi" w:eastAsiaTheme="minorEastAsia" w:hAnsiTheme="minorHAnsi"/>
              <w:sz w:val="22"/>
              <w:szCs w:val="22"/>
              <w:lang w:eastAsia="zh-CN"/>
            </w:rPr>
          </w:pPr>
          <w:hyperlink w:anchor="_Toc402192412" w:history="1">
            <w:r w:rsidR="00537B89" w:rsidRPr="00512F16">
              <w:rPr>
                <w:rStyle w:val="Hyperlink"/>
              </w:rPr>
              <w:t>Overview</w:t>
            </w:r>
            <w:r w:rsidR="00537B89">
              <w:rPr>
                <w:webHidden/>
              </w:rPr>
              <w:tab/>
            </w:r>
            <w:r w:rsidR="00537B89">
              <w:rPr>
                <w:webHidden/>
              </w:rPr>
              <w:fldChar w:fldCharType="begin"/>
            </w:r>
            <w:r w:rsidR="00537B89">
              <w:rPr>
                <w:webHidden/>
              </w:rPr>
              <w:instrText xml:space="preserve"> PAGEREF _Toc402192412 \h </w:instrText>
            </w:r>
            <w:r w:rsidR="00537B89">
              <w:rPr>
                <w:webHidden/>
              </w:rPr>
            </w:r>
            <w:r w:rsidR="00537B89">
              <w:rPr>
                <w:webHidden/>
              </w:rPr>
              <w:fldChar w:fldCharType="separate"/>
            </w:r>
            <w:r w:rsidR="004472E7">
              <w:rPr>
                <w:webHidden/>
              </w:rPr>
              <w:t>5</w:t>
            </w:r>
            <w:r w:rsidR="00537B89">
              <w:rPr>
                <w:webHidden/>
              </w:rPr>
              <w:fldChar w:fldCharType="end"/>
            </w:r>
          </w:hyperlink>
        </w:p>
        <w:p w:rsidR="00537B89" w:rsidRDefault="00511EEA">
          <w:pPr>
            <w:pStyle w:val="TOC2"/>
            <w:rPr>
              <w:rFonts w:asciiTheme="minorHAnsi" w:eastAsiaTheme="minorEastAsia" w:hAnsiTheme="minorHAnsi"/>
              <w:sz w:val="22"/>
              <w:szCs w:val="22"/>
              <w:lang w:eastAsia="zh-CN"/>
            </w:rPr>
          </w:pPr>
          <w:hyperlink w:anchor="_Toc402192413" w:history="1">
            <w:r w:rsidR="00537B89" w:rsidRPr="00512F16">
              <w:rPr>
                <w:rStyle w:val="Hyperlink"/>
              </w:rPr>
              <w:t>Prerequisites</w:t>
            </w:r>
            <w:r w:rsidR="00537B89">
              <w:rPr>
                <w:webHidden/>
              </w:rPr>
              <w:tab/>
            </w:r>
            <w:r w:rsidR="00537B89">
              <w:rPr>
                <w:webHidden/>
              </w:rPr>
              <w:fldChar w:fldCharType="begin"/>
            </w:r>
            <w:r w:rsidR="00537B89">
              <w:rPr>
                <w:webHidden/>
              </w:rPr>
              <w:instrText xml:space="preserve"> PAGEREF _Toc402192413 \h </w:instrText>
            </w:r>
            <w:r w:rsidR="00537B89">
              <w:rPr>
                <w:webHidden/>
              </w:rPr>
            </w:r>
            <w:r w:rsidR="00537B89">
              <w:rPr>
                <w:webHidden/>
              </w:rPr>
              <w:fldChar w:fldCharType="separate"/>
            </w:r>
            <w:r w:rsidR="004472E7">
              <w:rPr>
                <w:webHidden/>
              </w:rPr>
              <w:t>5</w:t>
            </w:r>
            <w:r w:rsidR="00537B89">
              <w:rPr>
                <w:webHidden/>
              </w:rPr>
              <w:fldChar w:fldCharType="end"/>
            </w:r>
          </w:hyperlink>
        </w:p>
        <w:p w:rsidR="00537B89" w:rsidRDefault="00511EEA">
          <w:pPr>
            <w:pStyle w:val="TOC1"/>
            <w:rPr>
              <w:rFonts w:asciiTheme="minorHAnsi" w:eastAsiaTheme="minorEastAsia" w:hAnsiTheme="minorHAnsi"/>
              <w:sz w:val="22"/>
              <w:szCs w:val="22"/>
              <w:lang w:eastAsia="zh-CN"/>
            </w:rPr>
          </w:pPr>
          <w:hyperlink w:anchor="_Toc402192414" w:history="1">
            <w:r w:rsidR="00537B89" w:rsidRPr="00512F16">
              <w:rPr>
                <w:rStyle w:val="Hyperlink"/>
              </w:rPr>
              <w:t>Guides</w:t>
            </w:r>
            <w:r w:rsidR="00537B89">
              <w:rPr>
                <w:webHidden/>
              </w:rPr>
              <w:tab/>
            </w:r>
            <w:r w:rsidR="00537B89">
              <w:rPr>
                <w:webHidden/>
              </w:rPr>
              <w:fldChar w:fldCharType="begin"/>
            </w:r>
            <w:r w:rsidR="00537B89">
              <w:rPr>
                <w:webHidden/>
              </w:rPr>
              <w:instrText xml:space="preserve"> PAGEREF _Toc402192414 \h </w:instrText>
            </w:r>
            <w:r w:rsidR="00537B89">
              <w:rPr>
                <w:webHidden/>
              </w:rPr>
            </w:r>
            <w:r w:rsidR="00537B89">
              <w:rPr>
                <w:webHidden/>
              </w:rPr>
              <w:fldChar w:fldCharType="separate"/>
            </w:r>
            <w:r w:rsidR="004472E7">
              <w:rPr>
                <w:webHidden/>
              </w:rPr>
              <w:t>6</w:t>
            </w:r>
            <w:r w:rsidR="00537B89">
              <w:rPr>
                <w:webHidden/>
              </w:rPr>
              <w:fldChar w:fldCharType="end"/>
            </w:r>
          </w:hyperlink>
        </w:p>
        <w:p w:rsidR="00537B89" w:rsidRDefault="00511EEA">
          <w:pPr>
            <w:pStyle w:val="TOC2"/>
            <w:rPr>
              <w:rFonts w:asciiTheme="minorHAnsi" w:eastAsiaTheme="minorEastAsia" w:hAnsiTheme="minorHAnsi"/>
              <w:sz w:val="22"/>
              <w:szCs w:val="22"/>
              <w:lang w:eastAsia="zh-CN"/>
            </w:rPr>
          </w:pPr>
          <w:hyperlink w:anchor="_Toc402192415" w:history="1">
            <w:r w:rsidR="00537B89" w:rsidRPr="00512F16">
              <w:rPr>
                <w:rStyle w:val="Hyperlink"/>
              </w:rPr>
              <w:t>Proof of Concept Solution</w:t>
            </w:r>
            <w:r w:rsidR="00537B89">
              <w:rPr>
                <w:webHidden/>
              </w:rPr>
              <w:tab/>
            </w:r>
            <w:r w:rsidR="00537B89">
              <w:rPr>
                <w:webHidden/>
              </w:rPr>
              <w:fldChar w:fldCharType="begin"/>
            </w:r>
            <w:r w:rsidR="00537B89">
              <w:rPr>
                <w:webHidden/>
              </w:rPr>
              <w:instrText xml:space="preserve"> PAGEREF _Toc402192415 \h </w:instrText>
            </w:r>
            <w:r w:rsidR="00537B89">
              <w:rPr>
                <w:webHidden/>
              </w:rPr>
            </w:r>
            <w:r w:rsidR="00537B89">
              <w:rPr>
                <w:webHidden/>
              </w:rPr>
              <w:fldChar w:fldCharType="separate"/>
            </w:r>
            <w:r w:rsidR="004472E7">
              <w:rPr>
                <w:webHidden/>
              </w:rPr>
              <w:t>6</w:t>
            </w:r>
            <w:r w:rsidR="00537B89">
              <w:rPr>
                <w:webHidden/>
              </w:rPr>
              <w:fldChar w:fldCharType="end"/>
            </w:r>
          </w:hyperlink>
        </w:p>
        <w:p w:rsidR="00537B89" w:rsidRDefault="00511EEA">
          <w:pPr>
            <w:pStyle w:val="TOC2"/>
            <w:rPr>
              <w:rFonts w:asciiTheme="minorHAnsi" w:eastAsiaTheme="minorEastAsia" w:hAnsiTheme="minorHAnsi"/>
              <w:sz w:val="22"/>
              <w:szCs w:val="22"/>
              <w:lang w:eastAsia="zh-CN"/>
            </w:rPr>
          </w:pPr>
          <w:hyperlink w:anchor="_Toc402192416" w:history="1">
            <w:r w:rsidR="00537B89" w:rsidRPr="00512F16">
              <w:rPr>
                <w:rStyle w:val="Hyperlink"/>
              </w:rPr>
              <w:t>Pilot Solution</w:t>
            </w:r>
            <w:r w:rsidR="00537B89">
              <w:rPr>
                <w:webHidden/>
              </w:rPr>
              <w:tab/>
            </w:r>
            <w:r w:rsidR="00537B89">
              <w:rPr>
                <w:webHidden/>
              </w:rPr>
              <w:fldChar w:fldCharType="begin"/>
            </w:r>
            <w:r w:rsidR="00537B89">
              <w:rPr>
                <w:webHidden/>
              </w:rPr>
              <w:instrText xml:space="preserve"> PAGEREF _Toc402192416 \h </w:instrText>
            </w:r>
            <w:r w:rsidR="00537B89">
              <w:rPr>
                <w:webHidden/>
              </w:rPr>
            </w:r>
            <w:r w:rsidR="00537B89">
              <w:rPr>
                <w:webHidden/>
              </w:rPr>
              <w:fldChar w:fldCharType="separate"/>
            </w:r>
            <w:r w:rsidR="004472E7">
              <w:rPr>
                <w:webHidden/>
              </w:rPr>
              <w:t>7</w:t>
            </w:r>
            <w:r w:rsidR="00537B89">
              <w:rPr>
                <w:webHidden/>
              </w:rPr>
              <w:fldChar w:fldCharType="end"/>
            </w:r>
          </w:hyperlink>
        </w:p>
        <w:p w:rsidR="00537B89" w:rsidRDefault="00511EEA">
          <w:pPr>
            <w:pStyle w:val="TOC1"/>
            <w:rPr>
              <w:rFonts w:asciiTheme="minorHAnsi" w:eastAsiaTheme="minorEastAsia" w:hAnsiTheme="minorHAnsi"/>
              <w:sz w:val="22"/>
              <w:szCs w:val="22"/>
              <w:lang w:eastAsia="zh-CN"/>
            </w:rPr>
          </w:pPr>
          <w:hyperlink w:anchor="_Toc402192417" w:history="1">
            <w:r w:rsidR="00537B89" w:rsidRPr="00512F16">
              <w:rPr>
                <w:rStyle w:val="Hyperlink"/>
              </w:rPr>
              <w:t>References</w:t>
            </w:r>
            <w:r w:rsidR="00537B89">
              <w:rPr>
                <w:webHidden/>
              </w:rPr>
              <w:tab/>
            </w:r>
            <w:r w:rsidR="00537B89">
              <w:rPr>
                <w:webHidden/>
              </w:rPr>
              <w:fldChar w:fldCharType="begin"/>
            </w:r>
            <w:r w:rsidR="00537B89">
              <w:rPr>
                <w:webHidden/>
              </w:rPr>
              <w:instrText xml:space="preserve"> PAGEREF _Toc402192417 \h </w:instrText>
            </w:r>
            <w:r w:rsidR="00537B89">
              <w:rPr>
                <w:webHidden/>
              </w:rPr>
            </w:r>
            <w:r w:rsidR="00537B89">
              <w:rPr>
                <w:webHidden/>
              </w:rPr>
              <w:fldChar w:fldCharType="separate"/>
            </w:r>
            <w:r w:rsidR="004472E7">
              <w:rPr>
                <w:webHidden/>
              </w:rPr>
              <w:t>8</w:t>
            </w:r>
            <w:r w:rsidR="00537B89">
              <w:rPr>
                <w:webHidden/>
              </w:rPr>
              <w:fldChar w:fldCharType="end"/>
            </w:r>
          </w:hyperlink>
        </w:p>
        <w:p w:rsidR="00537B89" w:rsidRDefault="00511EEA">
          <w:pPr>
            <w:pStyle w:val="TOC1"/>
            <w:rPr>
              <w:rFonts w:asciiTheme="minorHAnsi" w:eastAsiaTheme="minorEastAsia" w:hAnsiTheme="minorHAnsi"/>
              <w:sz w:val="22"/>
              <w:szCs w:val="22"/>
              <w:lang w:eastAsia="zh-CN"/>
            </w:rPr>
          </w:pPr>
          <w:hyperlink w:anchor="_Toc402192418" w:history="1">
            <w:r w:rsidR="00537B89" w:rsidRPr="00512F16">
              <w:rPr>
                <w:rStyle w:val="Hyperlink"/>
              </w:rPr>
              <w:t>To Learn More</w:t>
            </w:r>
            <w:r w:rsidR="00537B89">
              <w:rPr>
                <w:webHidden/>
              </w:rPr>
              <w:tab/>
            </w:r>
            <w:r w:rsidR="00537B89">
              <w:rPr>
                <w:webHidden/>
              </w:rPr>
              <w:fldChar w:fldCharType="begin"/>
            </w:r>
            <w:r w:rsidR="00537B89">
              <w:rPr>
                <w:webHidden/>
              </w:rPr>
              <w:instrText xml:space="preserve"> PAGEREF _Toc402192418 \h </w:instrText>
            </w:r>
            <w:r w:rsidR="00537B89">
              <w:rPr>
                <w:webHidden/>
              </w:rPr>
            </w:r>
            <w:r w:rsidR="00537B89">
              <w:rPr>
                <w:webHidden/>
              </w:rPr>
              <w:fldChar w:fldCharType="separate"/>
            </w:r>
            <w:r w:rsidR="004472E7">
              <w:rPr>
                <w:webHidden/>
              </w:rPr>
              <w:t>8</w:t>
            </w:r>
            <w:r w:rsidR="00537B89">
              <w:rPr>
                <w:webHidden/>
              </w:rPr>
              <w:fldChar w:fldCharType="end"/>
            </w:r>
          </w:hyperlink>
        </w:p>
        <w:p w:rsidR="00EB7D77" w:rsidRDefault="00EB7D77" w:rsidP="00F009D5">
          <w:pPr>
            <w:tabs>
              <w:tab w:val="left" w:pos="6465"/>
            </w:tabs>
          </w:pPr>
          <w:r>
            <w:rPr>
              <w:b/>
              <w:bCs/>
              <w:noProof/>
            </w:rPr>
            <w:fldChar w:fldCharType="end"/>
          </w:r>
          <w:r w:rsidR="00F009D5">
            <w:rPr>
              <w:b/>
              <w:bCs/>
              <w:noProof/>
            </w:rPr>
            <w:tab/>
          </w:r>
        </w:p>
      </w:sdtContent>
    </w:sdt>
    <w:p w:rsidR="000D6DE7" w:rsidRDefault="000D6DE7" w:rsidP="00C6718C">
      <w:pPr>
        <w:rPr>
          <w:noProof/>
          <w:lang w:eastAsia="ja-JP"/>
        </w:rPr>
      </w:pPr>
    </w:p>
    <w:p w:rsidR="00DA23A1" w:rsidRPr="00A53847" w:rsidRDefault="00DA23A1" w:rsidP="00A53847">
      <w:pPr>
        <w:rPr>
          <w:lang w:eastAsia="ja-JP"/>
        </w:rPr>
      </w:pPr>
    </w:p>
    <w:p w:rsidR="00130D90" w:rsidRDefault="00130D90" w:rsidP="00130D90">
      <w:pPr>
        <w:pStyle w:val="Heading1"/>
      </w:pPr>
      <w:bookmarkStart w:id="8" w:name="_Toc385513955"/>
      <w:bookmarkStart w:id="9" w:name="_Toc385514362"/>
      <w:bookmarkStart w:id="10" w:name="_Toc385514581"/>
      <w:bookmarkStart w:id="11" w:name="_Toc385514905"/>
      <w:bookmarkStart w:id="12" w:name="_Toc402192411"/>
      <w:r>
        <w:lastRenderedPageBreak/>
        <w:t>Trademarks</w:t>
      </w:r>
      <w:bookmarkStart w:id="13" w:name="_GoBack"/>
      <w:bookmarkEnd w:id="8"/>
      <w:bookmarkEnd w:id="9"/>
      <w:bookmarkEnd w:id="10"/>
      <w:bookmarkEnd w:id="11"/>
      <w:bookmarkEnd w:id="12"/>
      <w:bookmarkEnd w:id="13"/>
    </w:p>
    <w:p w:rsidR="00130D90" w:rsidRDefault="00130D90" w:rsidP="006C36FD">
      <w:pPr>
        <w:pStyle w:val="copyrightbold"/>
      </w:pPr>
      <w:r w:rsidRPr="00D522F9">
        <w:rPr>
          <w:b/>
          <w:bCs/>
        </w:rPr>
        <w:t xml:space="preserve">© </w:t>
      </w:r>
      <w:r w:rsidRPr="00171EA8">
        <w:rPr>
          <w:bCs/>
        </w:rPr>
        <w:t>201</w:t>
      </w:r>
      <w:r w:rsidR="0015567A">
        <w:rPr>
          <w:bCs/>
        </w:rPr>
        <w:t>4</w:t>
      </w:r>
      <w:r w:rsidRPr="00171EA8">
        <w:rPr>
          <w:bCs/>
        </w:rPr>
        <w:t xml:space="preserve"> -</w:t>
      </w:r>
      <w:r>
        <w:rPr>
          <w:b/>
          <w:bCs/>
        </w:rPr>
        <w:t xml:space="preserve"> </w:t>
      </w:r>
      <w:r>
        <w:t>201</w:t>
      </w:r>
      <w:r w:rsidR="00D07C8A">
        <w:t>5</w:t>
      </w:r>
      <w:r w:rsidRPr="00D522F9">
        <w:t xml:space="preserve"> Dell Inc.</w:t>
      </w:r>
      <w:r>
        <w:t xml:space="preserve"> All rights reserved.</w:t>
      </w:r>
    </w:p>
    <w:p w:rsidR="00130D90" w:rsidRPr="00D522F9" w:rsidRDefault="00130D90" w:rsidP="006C36FD">
      <w:pPr>
        <w:pStyle w:val="copyrightbold"/>
      </w:pPr>
    </w:p>
    <w:p w:rsidR="00130D90" w:rsidRPr="00171EA8" w:rsidRDefault="00130D90" w:rsidP="006C36FD">
      <w:pPr>
        <w:pStyle w:val="copyrightbold"/>
        <w:rPr>
          <w:rFonts w:eastAsia="Calibri"/>
          <w:color w:val="000000"/>
        </w:rPr>
      </w:pPr>
      <w:r w:rsidRPr="00171EA8">
        <w:rPr>
          <w:rFonts w:eastAsia="Calibri"/>
          <w:color w:val="000000"/>
        </w:rPr>
        <w:t xml:space="preserve">Dell Precision™, OptiPlex™, Latitude™, PowerEdge™, </w:t>
      </w:r>
      <w:proofErr w:type="spellStart"/>
      <w:r w:rsidRPr="00171EA8">
        <w:rPr>
          <w:rFonts w:eastAsia="Calibri"/>
          <w:color w:val="000000"/>
        </w:rPr>
        <w:t>PowerVault</w:t>
      </w:r>
      <w:proofErr w:type="spellEnd"/>
      <w:r w:rsidRPr="00171EA8">
        <w:rPr>
          <w:rFonts w:eastAsia="Calibri"/>
          <w:color w:val="000000"/>
        </w:rPr>
        <w:t xml:space="preserve">™, </w:t>
      </w:r>
      <w:proofErr w:type="spellStart"/>
      <w:r w:rsidRPr="00171EA8">
        <w:rPr>
          <w:rFonts w:eastAsia="Calibri"/>
          <w:color w:val="000000"/>
        </w:rPr>
        <w:t>PowerConnect</w:t>
      </w:r>
      <w:proofErr w:type="spellEnd"/>
      <w:r w:rsidRPr="00171EA8">
        <w:rPr>
          <w:rFonts w:eastAsia="Calibri"/>
          <w:color w:val="000000"/>
        </w:rPr>
        <w:t xml:space="preserve">™, </w:t>
      </w:r>
      <w:proofErr w:type="spellStart"/>
      <w:r w:rsidRPr="00171EA8">
        <w:rPr>
          <w:rFonts w:eastAsia="Calibri"/>
          <w:color w:val="000000"/>
        </w:rPr>
        <w:t>OpenManage</w:t>
      </w:r>
      <w:proofErr w:type="spellEnd"/>
      <w:r w:rsidRPr="00171EA8">
        <w:rPr>
          <w:rFonts w:eastAsia="Calibri"/>
          <w:color w:val="000000"/>
        </w:rPr>
        <w:t xml:space="preserve">™, </w:t>
      </w:r>
      <w:proofErr w:type="spellStart"/>
      <w:r w:rsidRPr="00171EA8">
        <w:rPr>
          <w:rFonts w:eastAsia="Calibri"/>
          <w:color w:val="000000"/>
        </w:rPr>
        <w:t>EqualLogic</w:t>
      </w:r>
      <w:proofErr w:type="spellEnd"/>
      <w:r w:rsidRPr="00171EA8">
        <w:rPr>
          <w:rFonts w:eastAsia="Calibri"/>
          <w:color w:val="000000"/>
        </w:rPr>
        <w:t xml:space="preserve">™, KACE™, </w:t>
      </w:r>
      <w:proofErr w:type="spellStart"/>
      <w:r w:rsidRPr="00171EA8">
        <w:rPr>
          <w:rFonts w:eastAsia="Calibri"/>
          <w:color w:val="000000"/>
        </w:rPr>
        <w:t>FlexAddress</w:t>
      </w:r>
      <w:proofErr w:type="spellEnd"/>
      <w:r w:rsidRPr="00171EA8">
        <w:rPr>
          <w:rFonts w:eastAsia="Calibri"/>
          <w:color w:val="000000"/>
        </w:rPr>
        <w:t>™ and Vostro™ are trademarks of Dell Inc.</w:t>
      </w:r>
    </w:p>
    <w:p w:rsidR="00130D90" w:rsidRDefault="00130D90" w:rsidP="006C36FD">
      <w:pPr>
        <w:pStyle w:val="copyrightbold"/>
        <w:rPr>
          <w:rFonts w:eastAsia="Calibri"/>
          <w:color w:val="000000"/>
        </w:rPr>
      </w:pPr>
      <w:r w:rsidRPr="00171EA8">
        <w:rPr>
          <w:rFonts w:eastAsia="Calibri"/>
          <w:color w:val="000000"/>
        </w:rPr>
        <w:t xml:space="preserve">Other trademarks used in this text: </w:t>
      </w:r>
      <w:proofErr w:type="spellStart"/>
      <w:r w:rsidRPr="00171EA8">
        <w:rPr>
          <w:rFonts w:eastAsia="Calibri"/>
          <w:color w:val="000000"/>
        </w:rPr>
        <w:t>Nagios</w:t>
      </w:r>
      <w:proofErr w:type="spellEnd"/>
      <w:r w:rsidRPr="00171EA8">
        <w:rPr>
          <w:rFonts w:eastAsia="Calibri"/>
          <w:color w:val="000000"/>
        </w:rPr>
        <w:t xml:space="preserve">®, </w:t>
      </w:r>
      <w:proofErr w:type="spellStart"/>
      <w:r w:rsidRPr="00171EA8">
        <w:rPr>
          <w:rFonts w:eastAsia="Calibri"/>
          <w:color w:val="000000"/>
        </w:rPr>
        <w:t>Opscode</w:t>
      </w:r>
      <w:proofErr w:type="spellEnd"/>
      <w:r w:rsidRPr="00171EA8">
        <w:rPr>
          <w:rFonts w:eastAsia="Calibri"/>
          <w:color w:val="000000"/>
        </w:rPr>
        <w:t xml:space="preserve"> Chef™, </w:t>
      </w:r>
      <w:proofErr w:type="spellStart"/>
      <w:r w:rsidRPr="00171EA8">
        <w:rPr>
          <w:rFonts w:eastAsia="Calibri"/>
          <w:color w:val="000000"/>
        </w:rPr>
        <w:t>OpenStack</w:t>
      </w:r>
      <w:proofErr w:type="spellEnd"/>
      <w:r w:rsidRPr="00171EA8">
        <w:rPr>
          <w:rFonts w:eastAsia="Calibri"/>
          <w:color w:val="000000"/>
        </w:rPr>
        <w:t>™, Canonical Ubuntu™, and VMware™.</w:t>
      </w:r>
      <w:r w:rsidRPr="002131BE">
        <w:rPr>
          <w:rFonts w:eastAsia="Calibri"/>
          <w:color w:val="000000"/>
        </w:rPr>
        <w:t xml:space="preserve"> </w:t>
      </w:r>
      <w:proofErr w:type="spellStart"/>
      <w:r w:rsidRPr="00171EA8">
        <w:rPr>
          <w:rFonts w:eastAsia="Calibri"/>
          <w:color w:val="000000"/>
        </w:rPr>
        <w:t>Cloudera</w:t>
      </w:r>
      <w:proofErr w:type="spellEnd"/>
      <w:r w:rsidRPr="00171EA8">
        <w:rPr>
          <w:rFonts w:eastAsia="Calibri"/>
          <w:color w:val="000000"/>
        </w:rPr>
        <w:t xml:space="preserve">, CDH, </w:t>
      </w:r>
      <w:proofErr w:type="spellStart"/>
      <w:r w:rsidRPr="00171EA8">
        <w:rPr>
          <w:rFonts w:eastAsia="Calibri"/>
          <w:color w:val="000000"/>
        </w:rPr>
        <w:t>Cloudera</w:t>
      </w:r>
      <w:proofErr w:type="spellEnd"/>
      <w:r w:rsidRPr="00171EA8">
        <w:rPr>
          <w:rFonts w:eastAsia="Calibri"/>
          <w:color w:val="000000"/>
        </w:rPr>
        <w:t xml:space="preserve"> Impala, and </w:t>
      </w:r>
      <w:proofErr w:type="spellStart"/>
      <w:r w:rsidRPr="00171EA8">
        <w:rPr>
          <w:rFonts w:eastAsia="Calibri"/>
          <w:color w:val="000000"/>
        </w:rPr>
        <w:t>Cloudera</w:t>
      </w:r>
      <w:proofErr w:type="spellEnd"/>
      <w:r w:rsidRPr="00171EA8">
        <w:rPr>
          <w:rFonts w:eastAsia="Calibri"/>
          <w:color w:val="000000"/>
        </w:rPr>
        <w:t xml:space="preserve"> Enterprise are trademarks of </w:t>
      </w:r>
      <w:proofErr w:type="spellStart"/>
      <w:r w:rsidRPr="00171EA8">
        <w:rPr>
          <w:rFonts w:eastAsia="Calibri"/>
          <w:color w:val="000000"/>
        </w:rPr>
        <w:t>Cloudera</w:t>
      </w:r>
      <w:proofErr w:type="spellEnd"/>
      <w:r w:rsidRPr="00171EA8">
        <w:rPr>
          <w:rFonts w:eastAsia="Calibri"/>
          <w:color w:val="000000"/>
        </w:rPr>
        <w:t xml:space="preserve"> and its affiliates in the US and other countries. Other trademarks and trade names may be used in this document to refer to either the entities claiming the marks and names or their products. Dell Inc. disclaims any proprietary interest in trademarks and trade names other than its own.</w:t>
      </w:r>
    </w:p>
    <w:p w:rsidR="00130D90" w:rsidRDefault="00130D90" w:rsidP="006C36FD">
      <w:pPr>
        <w:pStyle w:val="copyrightbold"/>
        <w:rPr>
          <w:rFonts w:eastAsia="Calibri"/>
          <w:color w:val="000000"/>
        </w:rPr>
      </w:pPr>
      <w:r w:rsidRPr="00171EA8">
        <w:rPr>
          <w:rFonts w:eastAsia="Calibri"/>
          <w:color w:val="000000"/>
        </w:rPr>
        <w:t xml:space="preserve">Intel®, Pentium®, Xeon®, Core™ and Celeron® are registered trademarks of Intel Corporation in the U.S. and other countries. AMD® is a registered trademark and AMD Opteron™, AMD </w:t>
      </w:r>
      <w:proofErr w:type="spellStart"/>
      <w:r w:rsidRPr="00171EA8">
        <w:rPr>
          <w:rFonts w:eastAsia="Calibri"/>
          <w:color w:val="000000"/>
        </w:rPr>
        <w:t>Phenom</w:t>
      </w:r>
      <w:proofErr w:type="spellEnd"/>
      <w:r w:rsidRPr="00171EA8">
        <w:rPr>
          <w:rFonts w:eastAsia="Calibri"/>
          <w:color w:val="000000"/>
        </w:rPr>
        <w:t xml:space="preserve">™, and AMD Sempron™ are trademarks of Advanced Micro Devices, Inc. Microsoft®, Windows®, Windows Server®, MS-DOS® and Windows Vista® are either trademarks or registered trademarks of Microsoft Corporation in the United States and/or other countries. Red Hat Enterprise Linux® and Enterprise Linux® are registered trademarks of Red Hat, Inc. in the United States and/or other countries. Novell® is a registered trademark and SUSE ™ is a trademark of Novell Inc. in the United States and other countries. Oracle® is a registered trademark of Oracle Corporation and/or its affiliates. Citrix®, </w:t>
      </w:r>
      <w:proofErr w:type="spellStart"/>
      <w:r w:rsidRPr="00171EA8">
        <w:rPr>
          <w:rFonts w:eastAsia="Calibri"/>
          <w:color w:val="000000"/>
        </w:rPr>
        <w:t>Xen</w:t>
      </w:r>
      <w:proofErr w:type="spellEnd"/>
      <w:r w:rsidRPr="00171EA8">
        <w:rPr>
          <w:rFonts w:eastAsia="Calibri"/>
          <w:color w:val="000000"/>
        </w:rPr>
        <w:t xml:space="preserve">®, </w:t>
      </w:r>
      <w:proofErr w:type="spellStart"/>
      <w:r w:rsidRPr="00171EA8">
        <w:rPr>
          <w:rFonts w:eastAsia="Calibri"/>
          <w:color w:val="000000"/>
        </w:rPr>
        <w:t>XenServer</w:t>
      </w:r>
      <w:proofErr w:type="spellEnd"/>
      <w:r w:rsidRPr="00171EA8">
        <w:rPr>
          <w:rFonts w:eastAsia="Calibri"/>
          <w:color w:val="000000"/>
        </w:rPr>
        <w:t xml:space="preserve">® and </w:t>
      </w:r>
      <w:proofErr w:type="spellStart"/>
      <w:r w:rsidRPr="00171EA8">
        <w:rPr>
          <w:rFonts w:eastAsia="Calibri"/>
          <w:color w:val="000000"/>
        </w:rPr>
        <w:t>XenMotion</w:t>
      </w:r>
      <w:proofErr w:type="spellEnd"/>
      <w:r w:rsidRPr="00171EA8">
        <w:rPr>
          <w:rFonts w:eastAsia="Calibri"/>
          <w:color w:val="000000"/>
        </w:rPr>
        <w:t xml:space="preserve">® are either registered trademarks or trademarks of Citrix Systems, Inc. in the United States and/or other countries. VMware®, Virtual SMP®, </w:t>
      </w:r>
      <w:proofErr w:type="spellStart"/>
      <w:r w:rsidRPr="00171EA8">
        <w:rPr>
          <w:rFonts w:eastAsia="Calibri"/>
          <w:color w:val="000000"/>
        </w:rPr>
        <w:t>vMotion</w:t>
      </w:r>
      <w:proofErr w:type="spellEnd"/>
      <w:r w:rsidRPr="00171EA8">
        <w:rPr>
          <w:rFonts w:eastAsia="Calibri"/>
          <w:color w:val="000000"/>
        </w:rPr>
        <w:t xml:space="preserve">®, </w:t>
      </w:r>
      <w:proofErr w:type="spellStart"/>
      <w:r w:rsidRPr="00171EA8">
        <w:rPr>
          <w:rFonts w:eastAsia="Calibri"/>
          <w:color w:val="000000"/>
        </w:rPr>
        <w:t>vCenter</w:t>
      </w:r>
      <w:proofErr w:type="spellEnd"/>
      <w:r w:rsidRPr="00171EA8">
        <w:rPr>
          <w:rFonts w:eastAsia="Calibri"/>
          <w:color w:val="000000"/>
        </w:rPr>
        <w:t xml:space="preserve">®, and </w:t>
      </w:r>
      <w:proofErr w:type="spellStart"/>
      <w:r w:rsidRPr="00171EA8">
        <w:rPr>
          <w:rFonts w:eastAsia="Calibri"/>
          <w:color w:val="000000"/>
        </w:rPr>
        <w:t>vSphere</w:t>
      </w:r>
      <w:proofErr w:type="spellEnd"/>
      <w:r w:rsidRPr="00171EA8">
        <w:rPr>
          <w:rFonts w:eastAsia="Calibri"/>
          <w:color w:val="000000"/>
        </w:rPr>
        <w:t>® are registered trademarks or trademarks of VMware, Inc. in the United States or other countries</w:t>
      </w:r>
      <w:r w:rsidRPr="002B63CE">
        <w:rPr>
          <w:rFonts w:eastAsia="Calibri"/>
          <w:color w:val="000000"/>
        </w:rPr>
        <w:t>.</w:t>
      </w:r>
    </w:p>
    <w:p w:rsidR="00130D90" w:rsidRPr="003913B1" w:rsidRDefault="00130D90" w:rsidP="006C36FD">
      <w:pPr>
        <w:pStyle w:val="copyrightbold"/>
      </w:pPr>
      <w:r w:rsidRPr="003913B1">
        <w:t xml:space="preserve">Red Hat®, Red Hat® Enterprise Linux®, the </w:t>
      </w:r>
      <w:proofErr w:type="spellStart"/>
      <w:r w:rsidRPr="003913B1">
        <w:t>Shadowman</w:t>
      </w:r>
      <w:proofErr w:type="spellEnd"/>
      <w:r w:rsidRPr="003913B1">
        <w:t xml:space="preserve"> logo, and </w:t>
      </w:r>
      <w:proofErr w:type="spellStart"/>
      <w:r w:rsidRPr="003913B1">
        <w:t>JBoss</w:t>
      </w:r>
      <w:proofErr w:type="spellEnd"/>
      <w:r w:rsidRPr="003913B1">
        <w:t xml:space="preserve"> are trademarks of Red Hat, Inc., registered in the U.S. and other countries. Linux® is the registered trademark of Linus Torvalds in the U.S. and other countries. Novell® is a registered trademark and SUSE ™ is a trademark of Novell Inc. in the United States and other countries. Oracle® is a registered trademark of Oracle Corporation and/or its affiliates. Citrix®, </w:t>
      </w:r>
      <w:proofErr w:type="spellStart"/>
      <w:r w:rsidRPr="003913B1">
        <w:t>Xen</w:t>
      </w:r>
      <w:proofErr w:type="spellEnd"/>
      <w:r w:rsidRPr="003913B1">
        <w:t xml:space="preserve">®, </w:t>
      </w:r>
      <w:proofErr w:type="spellStart"/>
      <w:r w:rsidRPr="003913B1">
        <w:t>XenServer</w:t>
      </w:r>
      <w:proofErr w:type="spellEnd"/>
      <w:r w:rsidRPr="003913B1">
        <w:t xml:space="preserve">® and </w:t>
      </w:r>
      <w:proofErr w:type="spellStart"/>
      <w:r w:rsidRPr="003913B1">
        <w:t>XenMotion</w:t>
      </w:r>
      <w:proofErr w:type="spellEnd"/>
      <w:r w:rsidRPr="003913B1">
        <w:t xml:space="preserve">® are either registered trademarks or trademarks of Citrix Systems, Inc. in the United States and/or other countries. VMware®, Virtual SMP®, </w:t>
      </w:r>
      <w:proofErr w:type="spellStart"/>
      <w:r w:rsidRPr="003913B1">
        <w:t>vMotion</w:t>
      </w:r>
      <w:proofErr w:type="spellEnd"/>
      <w:r w:rsidRPr="003913B1">
        <w:t xml:space="preserve">®, </w:t>
      </w:r>
      <w:proofErr w:type="spellStart"/>
      <w:r w:rsidRPr="003913B1">
        <w:t>vCenter</w:t>
      </w:r>
      <w:proofErr w:type="spellEnd"/>
      <w:r w:rsidRPr="003913B1">
        <w:t xml:space="preserve">®, and </w:t>
      </w:r>
      <w:proofErr w:type="spellStart"/>
      <w:r w:rsidRPr="003913B1">
        <w:t>vSphere</w:t>
      </w:r>
      <w:proofErr w:type="spellEnd"/>
      <w:r w:rsidRPr="003913B1">
        <w:t>® are registered trademarks or trademarks of VMware, Inc. in the United States or other countries.</w:t>
      </w:r>
    </w:p>
    <w:p w:rsidR="00130D90" w:rsidRDefault="00130D90" w:rsidP="006C36FD">
      <w:pPr>
        <w:pStyle w:val="copyrightbold"/>
      </w:pPr>
      <w:r w:rsidRPr="003913B1">
        <w:t>DISCLAIMER: The OpenStack® Word Mark and OpenStack Logo are either registered trademarks/service marks or trademarks/service marks of the OpenStack Foundation, in the United States and other countries, and are used with the OpenStack Foundation's permission. We are not affiliated with, endorsed or sponsored by the OpenStack Foundation or the OpenStack community.</w:t>
      </w:r>
    </w:p>
    <w:p w:rsidR="003877A7" w:rsidRDefault="00050BA3" w:rsidP="00C96D33">
      <w:pPr>
        <w:pStyle w:val="Heading1"/>
      </w:pPr>
      <w:bookmarkStart w:id="14" w:name="_Toc385513957"/>
      <w:bookmarkStart w:id="15" w:name="_Toc385514364"/>
      <w:bookmarkStart w:id="16" w:name="_Toc385514583"/>
      <w:bookmarkStart w:id="17" w:name="_Toc385514907"/>
      <w:bookmarkStart w:id="18" w:name="_Toc402192412"/>
      <w:r w:rsidRPr="00C96D33">
        <w:lastRenderedPageBreak/>
        <w:t>Overview</w:t>
      </w:r>
      <w:bookmarkEnd w:id="14"/>
      <w:bookmarkEnd w:id="15"/>
      <w:bookmarkEnd w:id="16"/>
      <w:bookmarkEnd w:id="17"/>
      <w:bookmarkEnd w:id="18"/>
    </w:p>
    <w:p w:rsidR="00C70B8A" w:rsidRDefault="00E44122" w:rsidP="00B46C71">
      <w:r>
        <w:t xml:space="preserve">The Dell Red Hat Cloud Solutions </w:t>
      </w:r>
      <w:r w:rsidR="00B52D96">
        <w:t xml:space="preserve">Index </w:t>
      </w:r>
      <w:r>
        <w:t xml:space="preserve">of Documents contains links to all documents that you </w:t>
      </w:r>
      <w:r w:rsidR="00B46C71">
        <w:t xml:space="preserve">should </w:t>
      </w:r>
      <w:r>
        <w:t>read in order to successfully deploy the Dell Red Hat Cloud Solutions.</w:t>
      </w:r>
      <w:r w:rsidR="000921DE">
        <w:t xml:space="preserve"> </w:t>
      </w:r>
      <w:r>
        <w:t>The documents are listed in the order in which they are used.</w:t>
      </w:r>
      <w:r w:rsidR="00FC3E12">
        <w:t xml:space="preserve"> </w:t>
      </w:r>
      <w:r>
        <w:t xml:space="preserve">In addition, the </w:t>
      </w:r>
      <w:r w:rsidR="00B52D96">
        <w:t xml:space="preserve">Index </w:t>
      </w:r>
      <w:r>
        <w:t xml:space="preserve">of Documents contains links to </w:t>
      </w:r>
      <w:r w:rsidR="00B52D96">
        <w:t>deployment scripts</w:t>
      </w:r>
      <w:r w:rsidR="008E4279">
        <w:t>, tools</w:t>
      </w:r>
      <w:r w:rsidR="00B52D96">
        <w:t>,</w:t>
      </w:r>
      <w:r w:rsidR="008E4279">
        <w:t xml:space="preserve"> and workbooks.</w:t>
      </w:r>
    </w:p>
    <w:p w:rsidR="000921DE" w:rsidRDefault="000921DE" w:rsidP="00B46C71">
      <w:pPr>
        <w:pStyle w:val="Heading2"/>
      </w:pPr>
      <w:bookmarkStart w:id="19" w:name="_Toc402192413"/>
      <w:r>
        <w:t>Prerequisites</w:t>
      </w:r>
      <w:bookmarkEnd w:id="19"/>
    </w:p>
    <w:p w:rsidR="00B52D96" w:rsidRDefault="00B52D96" w:rsidP="00B46C71">
      <w:r>
        <w:t>You must identify your deployment type:</w:t>
      </w:r>
    </w:p>
    <w:p w:rsidR="00B52D96" w:rsidRPr="00B46C71" w:rsidRDefault="008E4279">
      <w:pPr>
        <w:pStyle w:val="Bullets"/>
        <w:rPr>
          <w:lang w:val="en-US"/>
        </w:rPr>
      </w:pPr>
      <w:r w:rsidRPr="00B46C71">
        <w:rPr>
          <w:lang w:val="en-US"/>
        </w:rPr>
        <w:t>Pilot</w:t>
      </w:r>
      <w:r w:rsidR="00FC3E12" w:rsidRPr="00B46C71">
        <w:rPr>
          <w:lang w:val="en-US"/>
        </w:rPr>
        <w:t xml:space="preserve"> – all</w:t>
      </w:r>
      <w:r w:rsidR="009650DA">
        <w:rPr>
          <w:lang w:val="en-US"/>
        </w:rPr>
        <w:t xml:space="preserve"> Pilot</w:t>
      </w:r>
      <w:r w:rsidR="008368DA">
        <w:rPr>
          <w:lang w:val="en-US"/>
        </w:rPr>
        <w:t xml:space="preserve"> and</w:t>
      </w:r>
      <w:r w:rsidR="009650DA">
        <w:rPr>
          <w:lang w:val="en-US"/>
        </w:rPr>
        <w:t xml:space="preserve"> Ceph</w:t>
      </w:r>
      <w:r w:rsidR="00FC3E12" w:rsidRPr="00B46C71">
        <w:rPr>
          <w:lang w:val="en-US"/>
        </w:rPr>
        <w:t xml:space="preserve"> documents must be completed</w:t>
      </w:r>
    </w:p>
    <w:p w:rsidR="008965F6" w:rsidRPr="0015567A" w:rsidRDefault="009650DA" w:rsidP="0063325B">
      <w:pPr>
        <w:pStyle w:val="Bullets"/>
        <w:rPr>
          <w:lang w:val="en-US"/>
        </w:rPr>
      </w:pPr>
      <w:proofErr w:type="gramStart"/>
      <w:r w:rsidRPr="0015567A">
        <w:rPr>
          <w:lang w:val="en-US"/>
        </w:rPr>
        <w:t>Proof of Concept (PoC) – some documents are</w:t>
      </w:r>
      <w:proofErr w:type="gramEnd"/>
      <w:r w:rsidRPr="0015567A">
        <w:rPr>
          <w:lang w:val="en-US"/>
        </w:rPr>
        <w:t xml:space="preserve"> not used</w:t>
      </w:r>
      <w:r w:rsidR="008368DA" w:rsidRPr="0015567A">
        <w:rPr>
          <w:lang w:val="en-US"/>
        </w:rPr>
        <w:t xml:space="preserve">. </w:t>
      </w:r>
    </w:p>
    <w:p w:rsidR="009650DA" w:rsidRDefault="00925EAC" w:rsidP="009650DA">
      <w:pPr>
        <w:rPr>
          <w:lang w:eastAsia="zh-CN"/>
        </w:rPr>
      </w:pPr>
      <w:r>
        <w:rPr>
          <w:lang w:eastAsia="zh-CN"/>
        </w:rPr>
        <w:t>In addition, you must have:</w:t>
      </w:r>
    </w:p>
    <w:p w:rsidR="00A93A18" w:rsidRDefault="00925EAC" w:rsidP="00925EAC">
      <w:pPr>
        <w:pStyle w:val="Bullets"/>
        <w:rPr>
          <w:lang w:val="en-US"/>
        </w:rPr>
      </w:pPr>
      <w:r>
        <w:rPr>
          <w:lang w:val="en-US"/>
        </w:rPr>
        <w:t xml:space="preserve">A machine that can be used to generate the </w:t>
      </w:r>
      <w:r w:rsidR="00476792">
        <w:rPr>
          <w:lang w:val="en-US"/>
        </w:rPr>
        <w:t>Kickstart</w:t>
      </w:r>
      <w:r>
        <w:rPr>
          <w:lang w:val="en-US"/>
        </w:rPr>
        <w:t xml:space="preserve"> file</w:t>
      </w:r>
      <w:r w:rsidR="00A93A18">
        <w:rPr>
          <w:lang w:val="en-US"/>
        </w:rPr>
        <w:t xml:space="preserve"> for the SAH</w:t>
      </w:r>
    </w:p>
    <w:p w:rsidR="00A93A18" w:rsidRDefault="00A93A18" w:rsidP="00925EAC">
      <w:pPr>
        <w:pStyle w:val="Bullets"/>
        <w:rPr>
          <w:lang w:val="en-US"/>
        </w:rPr>
      </w:pPr>
      <w:r>
        <w:rPr>
          <w:lang w:val="en-US"/>
        </w:rPr>
        <w:t xml:space="preserve">A machine to connect to the </w:t>
      </w:r>
      <w:r w:rsidR="008B755B">
        <w:rPr>
          <w:lang w:val="en-US"/>
        </w:rPr>
        <w:t xml:space="preserve">servers’ </w:t>
      </w:r>
      <w:proofErr w:type="spellStart"/>
      <w:r>
        <w:rPr>
          <w:lang w:val="en-US"/>
        </w:rPr>
        <w:t>iDRAC</w:t>
      </w:r>
      <w:r w:rsidR="008B755B">
        <w:rPr>
          <w:lang w:val="en-US"/>
        </w:rPr>
        <w:t>s</w:t>
      </w:r>
      <w:proofErr w:type="spellEnd"/>
      <w:r w:rsidR="008B755B">
        <w:rPr>
          <w:lang w:val="en-US"/>
        </w:rPr>
        <w:t>,</w:t>
      </w:r>
      <w:r>
        <w:rPr>
          <w:lang w:val="en-US"/>
        </w:rPr>
        <w:t xml:space="preserve"> or console access to the servers</w:t>
      </w:r>
    </w:p>
    <w:p w:rsidR="00476792" w:rsidRDefault="00A93A18" w:rsidP="008368DA">
      <w:pPr>
        <w:pStyle w:val="Bullets"/>
        <w:numPr>
          <w:ilvl w:val="1"/>
          <w:numId w:val="42"/>
        </w:numPr>
        <w:rPr>
          <w:lang w:val="en-US"/>
        </w:rPr>
      </w:pPr>
      <w:r>
        <w:rPr>
          <w:lang w:val="en-US"/>
        </w:rPr>
        <w:t>With console access you will need</w:t>
      </w:r>
      <w:r w:rsidR="00476792">
        <w:rPr>
          <w:lang w:val="en-US"/>
        </w:rPr>
        <w:t>:</w:t>
      </w:r>
    </w:p>
    <w:p w:rsidR="00476792" w:rsidRDefault="00476792" w:rsidP="008368DA">
      <w:pPr>
        <w:pStyle w:val="Bullets"/>
        <w:numPr>
          <w:ilvl w:val="2"/>
          <w:numId w:val="42"/>
        </w:numPr>
        <w:rPr>
          <w:lang w:val="en-US"/>
        </w:rPr>
      </w:pPr>
      <w:r>
        <w:rPr>
          <w:lang w:val="en-US"/>
        </w:rPr>
        <w:t xml:space="preserve">A </w:t>
      </w:r>
      <w:r w:rsidR="00A93A18">
        <w:rPr>
          <w:lang w:val="en-US"/>
        </w:rPr>
        <w:t xml:space="preserve">USB key or </w:t>
      </w:r>
      <w:r w:rsidR="008B755B">
        <w:rPr>
          <w:lang w:val="en-US"/>
        </w:rPr>
        <w:t>DVD</w:t>
      </w:r>
      <w:r w:rsidR="00A93A18">
        <w:rPr>
          <w:lang w:val="en-US"/>
        </w:rPr>
        <w:t xml:space="preserve"> </w:t>
      </w:r>
      <w:r>
        <w:rPr>
          <w:lang w:val="en-US"/>
        </w:rPr>
        <w:t>that contains</w:t>
      </w:r>
      <w:r w:rsidR="00A93A18">
        <w:rPr>
          <w:lang w:val="en-US"/>
        </w:rPr>
        <w:t xml:space="preserve"> the </w:t>
      </w:r>
      <w:r>
        <w:rPr>
          <w:lang w:val="en-US"/>
        </w:rPr>
        <w:t>Kickstart file</w:t>
      </w:r>
    </w:p>
    <w:p w:rsidR="00A93A18" w:rsidRDefault="00476792" w:rsidP="008368DA">
      <w:pPr>
        <w:pStyle w:val="Bullets"/>
        <w:numPr>
          <w:ilvl w:val="2"/>
          <w:numId w:val="42"/>
        </w:numPr>
        <w:rPr>
          <w:lang w:val="en-US"/>
        </w:rPr>
      </w:pPr>
      <w:r>
        <w:rPr>
          <w:lang w:val="en-US"/>
        </w:rPr>
        <w:t>Another USB key or DVD</w:t>
      </w:r>
      <w:r w:rsidR="00A93A18">
        <w:rPr>
          <w:lang w:val="en-US"/>
        </w:rPr>
        <w:t xml:space="preserve"> </w:t>
      </w:r>
      <w:r>
        <w:rPr>
          <w:lang w:val="en-US"/>
        </w:rPr>
        <w:t>that contains the</w:t>
      </w:r>
      <w:r w:rsidR="00A93A18">
        <w:rPr>
          <w:lang w:val="en-US"/>
        </w:rPr>
        <w:t xml:space="preserve"> installation media</w:t>
      </w:r>
    </w:p>
    <w:p w:rsidR="008B755B" w:rsidRPr="00D203A6" w:rsidRDefault="00A93A18" w:rsidP="008368DA">
      <w:pPr>
        <w:pStyle w:val="Bullets"/>
        <w:rPr>
          <w:lang w:val="en-US"/>
        </w:rPr>
      </w:pPr>
      <w:r w:rsidRPr="008368DA">
        <w:rPr>
          <w:lang w:val="en-US"/>
        </w:rPr>
        <w:t>Access to the appropriate Red</w:t>
      </w:r>
      <w:r w:rsidR="00476792">
        <w:rPr>
          <w:lang w:val="en-US"/>
        </w:rPr>
        <w:t xml:space="preserve"> </w:t>
      </w:r>
      <w:r w:rsidRPr="008368DA">
        <w:rPr>
          <w:lang w:val="en-US"/>
        </w:rPr>
        <w:t xml:space="preserve">Hat </w:t>
      </w:r>
      <w:r w:rsidR="008B755B">
        <w:rPr>
          <w:lang w:val="en-US"/>
        </w:rPr>
        <w:t>r</w:t>
      </w:r>
      <w:r w:rsidRPr="008368DA">
        <w:rPr>
          <w:lang w:val="en-US"/>
        </w:rPr>
        <w:t>epositories</w:t>
      </w:r>
      <w:r w:rsidR="00865174">
        <w:rPr>
          <w:lang w:val="en-US"/>
        </w:rPr>
        <w:t>, and the correct methods to access them, including but not limited to</w:t>
      </w:r>
      <w:r w:rsidR="008B755B">
        <w:rPr>
          <w:lang w:val="en-US"/>
        </w:rPr>
        <w:t>:</w:t>
      </w:r>
    </w:p>
    <w:p w:rsidR="008B755B" w:rsidRDefault="008B755B" w:rsidP="008368DA">
      <w:pPr>
        <w:pStyle w:val="Bullets"/>
        <w:numPr>
          <w:ilvl w:val="1"/>
          <w:numId w:val="42"/>
        </w:numPr>
      </w:pPr>
      <w:r>
        <w:t>Credentials</w:t>
      </w:r>
    </w:p>
    <w:p w:rsidR="008B755B" w:rsidRDefault="008B755B" w:rsidP="008368DA">
      <w:pPr>
        <w:pStyle w:val="Bullets"/>
        <w:numPr>
          <w:ilvl w:val="1"/>
          <w:numId w:val="42"/>
        </w:numPr>
      </w:pPr>
      <w:r>
        <w:t>FQDN</w:t>
      </w:r>
    </w:p>
    <w:p w:rsidR="008B755B" w:rsidRPr="008B755B" w:rsidRDefault="008B755B" w:rsidP="008368DA">
      <w:pPr>
        <w:pStyle w:val="Bullets"/>
        <w:numPr>
          <w:ilvl w:val="1"/>
          <w:numId w:val="42"/>
        </w:numPr>
      </w:pPr>
      <w:r>
        <w:t>Proxy</w:t>
      </w:r>
    </w:p>
    <w:p w:rsidR="00890F25" w:rsidRPr="008B755B" w:rsidRDefault="00890F25" w:rsidP="008368DA">
      <w:pPr>
        <w:pStyle w:val="Body"/>
        <w:rPr>
          <w:rFonts w:eastAsiaTheme="minorEastAsia"/>
        </w:rPr>
      </w:pPr>
    </w:p>
    <w:p w:rsidR="000921DE" w:rsidRPr="0008566F" w:rsidRDefault="000921DE" w:rsidP="00B46C71"/>
    <w:p w:rsidR="000E3701" w:rsidRDefault="000E3701" w:rsidP="00B46C71">
      <w:pPr>
        <w:pStyle w:val="Heading1"/>
      </w:pPr>
      <w:bookmarkStart w:id="20" w:name="_Ref400707341"/>
      <w:bookmarkStart w:id="21" w:name="_Ref400707342"/>
      <w:bookmarkStart w:id="22" w:name="_Toc402192414"/>
      <w:r>
        <w:lastRenderedPageBreak/>
        <w:t>Guides</w:t>
      </w:r>
      <w:bookmarkEnd w:id="20"/>
      <w:bookmarkEnd w:id="21"/>
      <w:bookmarkEnd w:id="22"/>
    </w:p>
    <w:p w:rsidR="00EE41E9" w:rsidRDefault="00EE41E9" w:rsidP="00E1453B">
      <w:r>
        <w:t>Here you will find the requisite guides for the following Dell Red Hat Cloud Solutions:</w:t>
      </w:r>
    </w:p>
    <w:p w:rsidR="00EE41E9" w:rsidRPr="00636C60" w:rsidRDefault="00EE41E9" w:rsidP="00E1453B">
      <w:pPr>
        <w:pStyle w:val="Bullets"/>
        <w:rPr>
          <w:lang w:val="en-US"/>
        </w:rPr>
      </w:pPr>
      <w:r>
        <w:fldChar w:fldCharType="begin"/>
      </w:r>
      <w:r w:rsidRPr="00636C60">
        <w:rPr>
          <w:lang w:val="en-US"/>
        </w:rPr>
        <w:instrText xml:space="preserve"> REF _Ref401219824 \h </w:instrText>
      </w:r>
      <w:r>
        <w:fldChar w:fldCharType="separate"/>
      </w:r>
      <w:ins w:id="23" w:author="Dearborn, Chris" w:date="2015-01-20T12:54:00Z">
        <w:r w:rsidR="004472E7" w:rsidRPr="004472E7">
          <w:rPr>
            <w:lang w:val="en-US"/>
            <w:rPrChange w:id="24" w:author="Dearborn, Chris" w:date="2015-01-20T12:54:00Z">
              <w:rPr/>
            </w:rPrChange>
          </w:rPr>
          <w:t>Proof of Concept Solution</w:t>
        </w:r>
      </w:ins>
      <w:del w:id="25" w:author="Dearborn, Chris" w:date="2015-01-20T12:54:00Z">
        <w:r w:rsidR="0063325B" w:rsidRPr="0015567A" w:rsidDel="004472E7">
          <w:rPr>
            <w:lang w:val="en-US"/>
          </w:rPr>
          <w:delText>Proof of Concept Solution</w:delText>
        </w:r>
      </w:del>
      <w:r>
        <w:fldChar w:fldCharType="end"/>
      </w:r>
      <w:r w:rsidRPr="00636C60">
        <w:rPr>
          <w:lang w:val="en-US"/>
        </w:rPr>
        <w:t xml:space="preserve"> (see below)</w:t>
      </w:r>
    </w:p>
    <w:p w:rsidR="00EE41E9" w:rsidRPr="00E1453B" w:rsidRDefault="00EE41E9" w:rsidP="00E1453B">
      <w:pPr>
        <w:pStyle w:val="Bullets"/>
      </w:pPr>
      <w:r>
        <w:fldChar w:fldCharType="begin"/>
      </w:r>
      <w:r>
        <w:instrText xml:space="preserve"> REF _Ref401219846 \h </w:instrText>
      </w:r>
      <w:r>
        <w:fldChar w:fldCharType="separate"/>
      </w:r>
      <w:r w:rsidR="004472E7">
        <w:t>Pilot Solution</w:t>
      </w:r>
      <w:r>
        <w:fldChar w:fldCharType="end"/>
      </w:r>
      <w:r>
        <w:t xml:space="preserve"> (see page </w:t>
      </w:r>
      <w:r>
        <w:fldChar w:fldCharType="begin"/>
      </w:r>
      <w:r>
        <w:instrText xml:space="preserve"> PAGEREF _Ref401219863 \h </w:instrText>
      </w:r>
      <w:r>
        <w:fldChar w:fldCharType="separate"/>
      </w:r>
      <w:r w:rsidR="004472E7">
        <w:rPr>
          <w:noProof/>
        </w:rPr>
        <w:t>7</w:t>
      </w:r>
      <w:r>
        <w:fldChar w:fldCharType="end"/>
      </w:r>
      <w:r>
        <w:t>)</w:t>
      </w:r>
    </w:p>
    <w:p w:rsidR="00D203A6" w:rsidRPr="00EE41E9" w:rsidRDefault="00D203A6" w:rsidP="00E1453B">
      <w:pPr>
        <w:pStyle w:val="Heading2"/>
      </w:pPr>
      <w:bookmarkStart w:id="26" w:name="_Ref401219824"/>
      <w:bookmarkStart w:id="27" w:name="_Toc402192415"/>
      <w:r>
        <w:t>Proof of Concept Solution</w:t>
      </w:r>
      <w:bookmarkEnd w:id="26"/>
      <w:bookmarkEnd w:id="27"/>
    </w:p>
    <w:p w:rsidR="004472E7" w:rsidRDefault="00AD343C">
      <w:pPr>
        <w:rPr>
          <w:ins w:id="28" w:author="Dearborn, Chris" w:date="2015-01-20T12:54:00Z"/>
        </w:rPr>
      </w:pPr>
      <w:r>
        <w:fldChar w:fldCharType="begin"/>
      </w:r>
      <w:r>
        <w:instrText xml:space="preserve"> REF _Ref399249457 \h </w:instrText>
      </w:r>
      <w:r>
        <w:fldChar w:fldCharType="separate"/>
      </w:r>
    </w:p>
    <w:p w:rsidR="0063325B" w:rsidDel="004472E7" w:rsidRDefault="004472E7">
      <w:pPr>
        <w:rPr>
          <w:del w:id="29" w:author="Dearborn, Chris" w:date="2015-01-20T12:54:00Z"/>
        </w:rPr>
      </w:pPr>
      <w:ins w:id="30" w:author="Dearborn, Chris" w:date="2015-01-20T12:54:00Z">
        <w:r>
          <w:t xml:space="preserve">Table </w:t>
        </w:r>
        <w:r>
          <w:rPr>
            <w:noProof/>
          </w:rPr>
          <w:t>1</w:t>
        </w:r>
      </w:ins>
    </w:p>
    <w:p w:rsidR="00D1064D" w:rsidRDefault="0063325B">
      <w:del w:id="31" w:author="Dearborn, Chris" w:date="2015-01-20T12:54:00Z">
        <w:r w:rsidDel="004472E7">
          <w:delText xml:space="preserve">Table </w:delText>
        </w:r>
        <w:r w:rsidDel="004472E7">
          <w:rPr>
            <w:noProof/>
          </w:rPr>
          <w:delText>1</w:delText>
        </w:r>
      </w:del>
      <w:r w:rsidR="00AD343C">
        <w:fldChar w:fldCharType="end"/>
      </w:r>
      <w:r w:rsidR="00AD343C">
        <w:t xml:space="preserve"> </w:t>
      </w:r>
      <w:proofErr w:type="gramStart"/>
      <w:r w:rsidR="00AD343C">
        <w:t>contains</w:t>
      </w:r>
      <w:proofErr w:type="gramEnd"/>
      <w:r w:rsidR="00AD343C">
        <w:t xml:space="preserve"> a list of </w:t>
      </w:r>
      <w:r w:rsidR="00D1064D">
        <w:t xml:space="preserve">all </w:t>
      </w:r>
      <w:r w:rsidR="00AD343C">
        <w:t>documents, in order of usage, that are required for a successful Dell Red Hat Cloud Solutions</w:t>
      </w:r>
      <w:r w:rsidR="00D1064D">
        <w:t xml:space="preserve"> Proof of Concept (POC)</w:t>
      </w:r>
      <w:r w:rsidR="00AD343C">
        <w:t xml:space="preserve"> deployment.</w:t>
      </w:r>
      <w:r w:rsidR="001D767B">
        <w:t xml:space="preserve"> Choose the script package based </w:t>
      </w:r>
      <w:r w:rsidR="008C43E9">
        <w:t>up</w:t>
      </w:r>
      <w:r w:rsidR="001D767B">
        <w:t>on your preference.</w:t>
      </w:r>
      <w:bookmarkStart w:id="32" w:name="_Ref399249457"/>
    </w:p>
    <w:p w:rsidR="00AD343C" w:rsidRDefault="00AD343C" w:rsidP="008C43E9">
      <w:pPr>
        <w:pStyle w:val="Caption"/>
      </w:pPr>
      <w:r>
        <w:t xml:space="preserve">Table </w:t>
      </w:r>
      <w:r w:rsidR="00511EEA">
        <w:fldChar w:fldCharType="begin"/>
      </w:r>
      <w:r w:rsidR="00511EEA">
        <w:instrText xml:space="preserve"> SEQ Table \* ARABIC </w:instrText>
      </w:r>
      <w:r w:rsidR="00511EEA">
        <w:fldChar w:fldCharType="separate"/>
      </w:r>
      <w:r w:rsidR="004472E7">
        <w:rPr>
          <w:noProof/>
        </w:rPr>
        <w:t>1</w:t>
      </w:r>
      <w:r w:rsidR="00511EEA">
        <w:rPr>
          <w:noProof/>
        </w:rPr>
        <w:fldChar w:fldCharType="end"/>
      </w:r>
      <w:bookmarkEnd w:id="32"/>
      <w:r>
        <w:t xml:space="preserve">: </w:t>
      </w:r>
      <w:r w:rsidR="009C1514">
        <w:t xml:space="preserve">Proof of Concept Solution – </w:t>
      </w:r>
      <w:r>
        <w:t>Documents in Order of Usage</w:t>
      </w:r>
    </w:p>
    <w:tbl>
      <w:tblPr>
        <w:tblStyle w:val="MediumList1"/>
        <w:tblW w:w="4951" w:type="pct"/>
        <w:tblLayout w:type="fixed"/>
        <w:tblLook w:val="04A0" w:firstRow="1" w:lastRow="0" w:firstColumn="1" w:lastColumn="0" w:noHBand="0" w:noVBand="1"/>
      </w:tblPr>
      <w:tblGrid>
        <w:gridCol w:w="3257"/>
        <w:gridCol w:w="7651"/>
      </w:tblGrid>
      <w:tr w:rsidR="00EF0EAB" w:rsidTr="00636C6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93" w:type="pct"/>
          </w:tcPr>
          <w:p w:rsidR="00EF0EAB" w:rsidRPr="00F15300" w:rsidRDefault="00EF0EAB" w:rsidP="00F15300">
            <w:pPr>
              <w:pStyle w:val="TableHeading"/>
              <w:rPr>
                <w:b/>
              </w:rPr>
            </w:pPr>
            <w:r w:rsidRPr="00F15300">
              <w:rPr>
                <w:b/>
              </w:rPr>
              <w:t>Document</w:t>
            </w:r>
          </w:p>
        </w:tc>
        <w:tc>
          <w:tcPr>
            <w:tcW w:w="3507" w:type="pct"/>
          </w:tcPr>
          <w:p w:rsidR="00EF0EAB" w:rsidRDefault="00EF0EAB" w:rsidP="00F15300">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rFonts w:eastAsiaTheme="majorEastAsia" w:cstheme="majorBidi"/>
                <w:b/>
                <w:bCs/>
                <w:smallCaps w:val="0"/>
                <w:spacing w:val="0"/>
                <w:sz w:val="20"/>
              </w:rPr>
            </w:pPr>
            <w:r w:rsidRPr="0030118E">
              <w:rPr>
                <w:rStyle w:val="BookTitle"/>
                <w:b/>
                <w:bCs/>
                <w:smallCaps w:val="0"/>
                <w:spacing w:val="0"/>
              </w:rPr>
              <w:t>Reference Architecture</w:t>
            </w:r>
          </w:p>
        </w:tc>
        <w:tc>
          <w:tcPr>
            <w:tcW w:w="3507" w:type="pct"/>
          </w:tcPr>
          <w:p w:rsidR="00EF0EAB" w:rsidRPr="001A2819" w:rsidRDefault="006610D3">
            <w:pPr>
              <w:pStyle w:val="TableCell"/>
              <w:cnfStyle w:val="000000100000" w:firstRow="0" w:lastRow="0" w:firstColumn="0" w:lastColumn="0" w:oddVBand="0" w:evenVBand="0" w:oddHBand="1" w:evenHBand="0" w:firstRowFirstColumn="0" w:firstRowLastColumn="0" w:lastRowFirstColumn="0" w:lastRowLastColumn="0"/>
            </w:pPr>
            <w:hyperlink r:id="rId12" w:history="1">
              <w:r w:rsidR="002832BC">
                <w:rPr>
                  <w:rStyle w:val="Hyperlink"/>
                </w:rPr>
                <w:t>https://wiki.opencrowbar.org/download/attachments/7012613/Dell%20Red%20Hat%20Cloud%20Solutions%20Reference%20Architecture%20Guide.pdf?api=v2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731EDD" w:rsidDel="00826224" w:rsidRDefault="00EF0EAB" w:rsidP="008368DA">
            <w:pPr>
              <w:pStyle w:val="TableCell"/>
            </w:pPr>
            <w:r>
              <w:t>OSP Proof of Concept (PoC) templates and scripts used (</w:t>
            </w:r>
            <w:proofErr w:type="spellStart"/>
            <w:r>
              <w:t>tgz</w:t>
            </w:r>
            <w:proofErr w:type="spellEnd"/>
            <w:r>
              <w:t xml:space="preserve"> compressed)</w:t>
            </w:r>
          </w:p>
        </w:tc>
        <w:tc>
          <w:tcPr>
            <w:tcW w:w="3507" w:type="pct"/>
          </w:tcPr>
          <w:p w:rsidR="00EF0EAB" w:rsidRDefault="006610D3" w:rsidP="008368DA">
            <w:pPr>
              <w:pStyle w:val="TableCell"/>
              <w:cnfStyle w:val="000000000000" w:firstRow="0" w:lastRow="0" w:firstColumn="0" w:lastColumn="0" w:oddVBand="0" w:evenVBand="0" w:oddHBand="0" w:evenHBand="0" w:firstRowFirstColumn="0" w:firstRowLastColumn="0" w:lastRowFirstColumn="0" w:lastRowLastColumn="0"/>
            </w:pPr>
            <w:hyperlink r:id="rId13" w:history="1">
              <w:r w:rsidR="002832BC">
                <w:rPr>
                  <w:rStyle w:val="Hyperlink"/>
                </w:rPr>
                <w:t>https://wiki.opencrowbar.org/download/attachments/7012613/dell-poc-deploy.tgz?api=v2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BB7133" w:rsidRDefault="00EF0EAB" w:rsidP="008368DA">
            <w:pPr>
              <w:pStyle w:val="TableCell"/>
            </w:pPr>
            <w:r>
              <w:t>OSP Proof of Concept (PoC) templates and scripts used (zip compressed)</w:t>
            </w:r>
          </w:p>
        </w:tc>
        <w:tc>
          <w:tcPr>
            <w:tcW w:w="3507" w:type="pct"/>
          </w:tcPr>
          <w:p w:rsidR="00EF0EAB" w:rsidRDefault="006610D3" w:rsidP="008368DA">
            <w:pPr>
              <w:pStyle w:val="TableCell"/>
              <w:cnfStyle w:val="000000100000" w:firstRow="0" w:lastRow="0" w:firstColumn="0" w:lastColumn="0" w:oddVBand="0" w:evenVBand="0" w:oddHBand="1" w:evenHBand="0" w:firstRowFirstColumn="0" w:firstRowLastColumn="0" w:lastRowFirstColumn="0" w:lastRowLastColumn="0"/>
            </w:pPr>
            <w:hyperlink r:id="rId14" w:history="1">
              <w:r w:rsidR="002832BC">
                <w:rPr>
                  <w:rStyle w:val="Hyperlink"/>
                </w:rPr>
                <w:t>https://wiki.opencrowbar.org/download/attachments/7012613/dell-poc-deploy.zip?api=v2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Dell Red Hat PoC Checklist</w:t>
            </w:r>
          </w:p>
        </w:tc>
        <w:tc>
          <w:tcPr>
            <w:tcW w:w="3507" w:type="pct"/>
          </w:tcPr>
          <w:p w:rsidR="00EF0EAB" w:rsidRDefault="006610D3">
            <w:pPr>
              <w:pStyle w:val="TableCell"/>
              <w:cnfStyle w:val="000000000000" w:firstRow="0" w:lastRow="0" w:firstColumn="0" w:lastColumn="0" w:oddVBand="0" w:evenVBand="0" w:oddHBand="0" w:evenHBand="0" w:firstRowFirstColumn="0" w:firstRowLastColumn="0" w:lastRowFirstColumn="0" w:lastRowLastColumn="0"/>
            </w:pPr>
            <w:hyperlink r:id="rId15" w:history="1">
              <w:r w:rsidR="002832BC">
                <w:rPr>
                  <w:rStyle w:val="Hyperlink"/>
                </w:rPr>
                <w:t>https://wiki.opencrowbar.org/download/attachments/7012613/dell-poc-checklist.pdf?api=v2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Hardware Deployment Guide</w:t>
            </w:r>
          </w:p>
        </w:tc>
        <w:tc>
          <w:tcPr>
            <w:tcW w:w="3507" w:type="pct"/>
          </w:tcPr>
          <w:p w:rsidR="00EF0EAB" w:rsidRPr="001A2819" w:rsidRDefault="006610D3">
            <w:pPr>
              <w:pStyle w:val="TableCell"/>
              <w:cnfStyle w:val="000000100000" w:firstRow="0" w:lastRow="0" w:firstColumn="0" w:lastColumn="0" w:oddVBand="0" w:evenVBand="0" w:oddHBand="1" w:evenHBand="0" w:firstRowFirstColumn="0" w:firstRowLastColumn="0" w:lastRowFirstColumn="0" w:lastRowLastColumn="0"/>
            </w:pPr>
            <w:hyperlink r:id="rId16" w:history="1">
              <w:r w:rsidR="002832BC">
                <w:rPr>
                  <w:rStyle w:val="Hyperlink"/>
                </w:rPr>
                <w:t>https://wiki.opencrowbar.org/download/attachments/7012613/Dell_RHOS_Powered_Cloud_Solution_Deployment_Guide.pdf?api=v2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PoC Workbook for network and hardware config</w:t>
            </w:r>
            <w:r>
              <w:rPr>
                <w:rStyle w:val="BookTitle"/>
                <w:b/>
                <w:bCs/>
                <w:smallCaps w:val="0"/>
                <w:spacing w:val="0"/>
              </w:rPr>
              <w:t xml:space="preserve"> </w:t>
            </w:r>
          </w:p>
        </w:tc>
        <w:tc>
          <w:tcPr>
            <w:tcW w:w="3507" w:type="pct"/>
          </w:tcPr>
          <w:p w:rsidR="00EF0EAB" w:rsidRDefault="006610D3">
            <w:pPr>
              <w:pStyle w:val="TableCell"/>
              <w:cnfStyle w:val="000000000000" w:firstRow="0" w:lastRow="0" w:firstColumn="0" w:lastColumn="0" w:oddVBand="0" w:evenVBand="0" w:oddHBand="0" w:evenHBand="0" w:firstRowFirstColumn="0" w:firstRowLastColumn="0" w:lastRowFirstColumn="0" w:lastRowLastColumn="0"/>
            </w:pPr>
            <w:hyperlink r:id="rId17" w:history="1">
              <w:r w:rsidR="002832BC">
                <w:rPr>
                  <w:rStyle w:val="Hyperlink"/>
                </w:rPr>
                <w:t>https://wiki.opencrowbar.org/download/attachments/7012613/Proof_of_Concept_Bundle.xlsx?api=v2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Solution Admin Host Deployment Guide</w:t>
            </w:r>
          </w:p>
        </w:tc>
        <w:tc>
          <w:tcPr>
            <w:tcW w:w="3507" w:type="pct"/>
          </w:tcPr>
          <w:p w:rsidR="00EF0EAB" w:rsidRDefault="002832BC">
            <w:pPr>
              <w:pStyle w:val="TableCell"/>
              <w:cnfStyle w:val="000000100000" w:firstRow="0" w:lastRow="0" w:firstColumn="0" w:lastColumn="0" w:oddVBand="0" w:evenVBand="0" w:oddHBand="1" w:evenHBand="0" w:firstRowFirstColumn="0" w:firstRowLastColumn="0" w:lastRowFirstColumn="0" w:lastRowLastColumn="0"/>
            </w:pPr>
            <w:hyperlink r:id="rId18" w:history="1">
              <w:r w:rsidRPr="002832BC">
                <w:rPr>
                  <w:rStyle w:val="Hyperlink"/>
                </w:rPr>
                <w:t>https://wiki.opencrowbar.org/download/attachments/7012613/dell-sah-deploy.pdf?api=v2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Foreman Virtual Machine Deployment Guide</w:t>
            </w:r>
          </w:p>
        </w:tc>
        <w:tc>
          <w:tcPr>
            <w:tcW w:w="3507" w:type="pct"/>
          </w:tcPr>
          <w:p w:rsidR="00EF0EAB" w:rsidRDefault="006610D3">
            <w:pPr>
              <w:pStyle w:val="TableCell"/>
              <w:cnfStyle w:val="000000000000" w:firstRow="0" w:lastRow="0" w:firstColumn="0" w:lastColumn="0" w:oddVBand="0" w:evenVBand="0" w:oddHBand="0" w:evenHBand="0" w:firstRowFirstColumn="0" w:firstRowLastColumn="0" w:lastRowFirstColumn="0" w:lastRowLastColumn="0"/>
            </w:pPr>
            <w:hyperlink r:id="rId19" w:history="1">
              <w:r w:rsidR="002832BC">
                <w:rPr>
                  <w:rStyle w:val="Hyperlink"/>
                </w:rPr>
                <w:t>https://wiki.opencrowbar.org/download/attachments/7012613/dell-sah-foreman-deploy.pdf?api=v2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OpenStack Foreman Installation Proof of Concept (POC) Deployment Guide</w:t>
            </w:r>
            <w:bookmarkStart w:id="33" w:name="_Ref400702550"/>
            <w:r w:rsidRPr="0030118E">
              <w:rPr>
                <w:rStyle w:val="BookTitle"/>
                <w:b/>
                <w:bCs/>
                <w:smallCaps w:val="0"/>
                <w:spacing w:val="0"/>
              </w:rPr>
              <w:t xml:space="preserve"> </w:t>
            </w:r>
            <w:bookmarkEnd w:id="33"/>
          </w:p>
        </w:tc>
        <w:tc>
          <w:tcPr>
            <w:tcW w:w="3507" w:type="pct"/>
          </w:tcPr>
          <w:p w:rsidR="00EF0EAB" w:rsidRDefault="006610D3">
            <w:pPr>
              <w:pStyle w:val="TableCell"/>
              <w:cnfStyle w:val="000000100000" w:firstRow="0" w:lastRow="0" w:firstColumn="0" w:lastColumn="0" w:oddVBand="0" w:evenVBand="0" w:oddHBand="1" w:evenHBand="0" w:firstRowFirstColumn="0" w:firstRowLastColumn="0" w:lastRowFirstColumn="0" w:lastRowLastColumn="0"/>
            </w:pPr>
            <w:hyperlink r:id="rId20" w:history="1">
              <w:r w:rsidR="002832BC">
                <w:rPr>
                  <w:rStyle w:val="Hyperlink"/>
                </w:rPr>
                <w:t>https://wiki.opencrowbar.org/download/attachments/7012613/dell-poc-deploy.pdf?api=v2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lastRenderedPageBreak/>
              <w:t xml:space="preserve">OpenStack Foreman Installation Pilot Deployment Guide </w:t>
            </w:r>
          </w:p>
        </w:tc>
        <w:tc>
          <w:tcPr>
            <w:tcW w:w="3507" w:type="pct"/>
          </w:tcPr>
          <w:p w:rsidR="00EF0EAB" w:rsidRDefault="006610D3">
            <w:pPr>
              <w:pStyle w:val="TableCell"/>
              <w:cnfStyle w:val="000000000000" w:firstRow="0" w:lastRow="0" w:firstColumn="0" w:lastColumn="0" w:oddVBand="0" w:evenVBand="0" w:oddHBand="0" w:evenHBand="0" w:firstRowFirstColumn="0" w:firstRowLastColumn="0" w:lastRowFirstColumn="0" w:lastRowLastColumn="0"/>
            </w:pPr>
            <w:hyperlink r:id="rId21" w:history="1">
              <w:r w:rsidR="002832BC">
                <w:rPr>
                  <w:rStyle w:val="Hyperlink"/>
                </w:rPr>
                <w:t>https://wiki.opencrowbar.org/download/attachments/7012613/dell-pilot-deploy.pdf?api=v2</w:t>
              </w:r>
            </w:hyperlink>
          </w:p>
        </w:tc>
      </w:tr>
    </w:tbl>
    <w:p w:rsidR="00CD71CA" w:rsidRDefault="00CD71CA" w:rsidP="00CD71CA"/>
    <w:p w:rsidR="00D203A6" w:rsidRDefault="00D203A6" w:rsidP="00E1453B">
      <w:pPr>
        <w:pStyle w:val="Heading2"/>
      </w:pPr>
      <w:bookmarkStart w:id="34" w:name="_Ref401219846"/>
      <w:bookmarkStart w:id="35" w:name="_Ref401219863"/>
      <w:bookmarkStart w:id="36" w:name="_Toc402192416"/>
      <w:r>
        <w:t>Pilot Solution</w:t>
      </w:r>
      <w:bookmarkEnd w:id="34"/>
      <w:bookmarkEnd w:id="35"/>
      <w:bookmarkEnd w:id="36"/>
    </w:p>
    <w:p w:rsidR="009C1514" w:rsidRDefault="009C1514" w:rsidP="00CD71CA">
      <w:r>
        <w:t xml:space="preserve">Table 2 contains the locations of all </w:t>
      </w:r>
      <w:r w:rsidR="008C43E9">
        <w:t>documents</w:t>
      </w:r>
      <w:r>
        <w:t xml:space="preserve"> and scripts needed to deploy the </w:t>
      </w:r>
      <w:r w:rsidR="00925EAC">
        <w:t xml:space="preserve">Pilot </w:t>
      </w:r>
      <w:r>
        <w:t>solution</w:t>
      </w:r>
      <w:r w:rsidR="001D767B">
        <w:t xml:space="preserve">. Choose the script package based </w:t>
      </w:r>
      <w:r w:rsidR="008C43E9">
        <w:t>up</w:t>
      </w:r>
      <w:r w:rsidR="001D767B">
        <w:t>on your preference.</w:t>
      </w:r>
    </w:p>
    <w:p w:rsidR="00CD71CA" w:rsidRDefault="00CD71CA" w:rsidP="00CD71CA">
      <w:pPr>
        <w:pStyle w:val="Caption"/>
        <w:keepNext/>
      </w:pPr>
      <w:r>
        <w:t xml:space="preserve">Table </w:t>
      </w:r>
      <w:r w:rsidR="00511EEA">
        <w:fldChar w:fldCharType="begin"/>
      </w:r>
      <w:r w:rsidR="00511EEA">
        <w:instrText xml:space="preserve"> SEQ Table \* ARABIC </w:instrText>
      </w:r>
      <w:r w:rsidR="00511EEA">
        <w:fldChar w:fldCharType="separate"/>
      </w:r>
      <w:r w:rsidR="004472E7">
        <w:rPr>
          <w:noProof/>
        </w:rPr>
        <w:t>2</w:t>
      </w:r>
      <w:r w:rsidR="00511EEA">
        <w:rPr>
          <w:noProof/>
        </w:rPr>
        <w:fldChar w:fldCharType="end"/>
      </w:r>
      <w:r w:rsidR="009C1514">
        <w:t xml:space="preserve">- </w:t>
      </w:r>
      <w:r>
        <w:t>Pilot Solution</w:t>
      </w:r>
      <w:r w:rsidR="009C1514">
        <w:t xml:space="preserve"> - </w:t>
      </w:r>
      <w:r w:rsidRPr="00167579">
        <w:t xml:space="preserve">Documents in Order of Usage </w:t>
      </w:r>
    </w:p>
    <w:tbl>
      <w:tblPr>
        <w:tblStyle w:val="MediumList1"/>
        <w:tblW w:w="4951" w:type="pct"/>
        <w:tblLayout w:type="fixed"/>
        <w:tblLook w:val="04A0" w:firstRow="1" w:lastRow="0" w:firstColumn="1" w:lastColumn="0" w:noHBand="0" w:noVBand="1"/>
      </w:tblPr>
      <w:tblGrid>
        <w:gridCol w:w="3257"/>
        <w:gridCol w:w="7651"/>
      </w:tblGrid>
      <w:tr w:rsidR="00EF0EAB" w:rsidTr="00636C60">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93" w:type="pct"/>
          </w:tcPr>
          <w:p w:rsidR="00EF0EAB" w:rsidRPr="00F15300" w:rsidRDefault="00EF0EAB" w:rsidP="00D861BC">
            <w:pPr>
              <w:pStyle w:val="TableHeading"/>
              <w:rPr>
                <w:b/>
              </w:rPr>
            </w:pPr>
            <w:r w:rsidRPr="00F15300">
              <w:rPr>
                <w:b/>
              </w:rPr>
              <w:t>Document</w:t>
            </w:r>
          </w:p>
        </w:tc>
        <w:tc>
          <w:tcPr>
            <w:tcW w:w="3507" w:type="pct"/>
          </w:tcPr>
          <w:p w:rsidR="00EF0EAB" w:rsidRDefault="00EF0EAB" w:rsidP="00D861BC">
            <w:pPr>
              <w:pStyle w:val="TableHeading"/>
              <w:cnfStyle w:val="100000000000" w:firstRow="1" w:lastRow="0" w:firstColumn="0" w:lastColumn="0" w:oddVBand="0" w:evenVBand="0" w:oddHBand="0" w:evenHBand="0" w:firstRowFirstColumn="0" w:firstRowLastColumn="0" w:lastRowFirstColumn="0" w:lastRowLastColumn="0"/>
            </w:pPr>
            <w:r>
              <w:t>Location</w:t>
            </w:r>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rFonts w:eastAsiaTheme="majorEastAsia" w:cstheme="majorBidi"/>
                <w:b/>
                <w:bCs/>
                <w:smallCaps w:val="0"/>
                <w:spacing w:val="0"/>
                <w:sz w:val="20"/>
              </w:rPr>
            </w:pPr>
            <w:r w:rsidRPr="0030118E">
              <w:rPr>
                <w:rStyle w:val="BookTitle"/>
                <w:b/>
                <w:bCs/>
                <w:smallCaps w:val="0"/>
                <w:spacing w:val="0"/>
              </w:rPr>
              <w:t>Reference Architecture</w:t>
            </w:r>
          </w:p>
        </w:tc>
        <w:tc>
          <w:tcPr>
            <w:tcW w:w="3507" w:type="pct"/>
          </w:tcPr>
          <w:p w:rsidR="00EF0EAB" w:rsidRPr="001A2819" w:rsidRDefault="002832BC">
            <w:pPr>
              <w:pStyle w:val="TableCell"/>
              <w:cnfStyle w:val="000000100000" w:firstRow="0" w:lastRow="0" w:firstColumn="0" w:lastColumn="0" w:oddVBand="0" w:evenVBand="0" w:oddHBand="1" w:evenHBand="0" w:firstRowFirstColumn="0" w:firstRowLastColumn="0" w:lastRowFirstColumn="0" w:lastRowLastColumn="0"/>
            </w:pPr>
            <w:hyperlink r:id="rId22" w:history="1">
              <w:r>
                <w:rPr>
                  <w:rStyle w:val="Hyperlink"/>
                </w:rPr>
                <w:t>https://wiki.opencrowbar.org/download/attachments/7012613/Dell%20Red%20Hat%20Cloud%20Solutions%20Reference%20Architecture%20Guide.pdf?api=v2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Default="00EF0EAB" w:rsidP="008368DA">
            <w:pPr>
              <w:pStyle w:val="TableCell"/>
            </w:pPr>
            <w:r>
              <w:t>OSP Pilot templates and scripts used (</w:t>
            </w:r>
            <w:proofErr w:type="spellStart"/>
            <w:r>
              <w:t>tgz</w:t>
            </w:r>
            <w:proofErr w:type="spellEnd"/>
            <w:r>
              <w:t xml:space="preserve"> compressed)</w:t>
            </w:r>
          </w:p>
        </w:tc>
        <w:tc>
          <w:tcPr>
            <w:tcW w:w="3507" w:type="pct"/>
          </w:tcPr>
          <w:p w:rsidR="00EF0EAB" w:rsidRDefault="006610D3" w:rsidP="008368DA">
            <w:pPr>
              <w:pStyle w:val="TableCell"/>
              <w:cnfStyle w:val="000000000000" w:firstRow="0" w:lastRow="0" w:firstColumn="0" w:lastColumn="0" w:oddVBand="0" w:evenVBand="0" w:oddHBand="0" w:evenHBand="0" w:firstRowFirstColumn="0" w:firstRowLastColumn="0" w:lastRowFirstColumn="0" w:lastRowLastColumn="0"/>
            </w:pPr>
            <w:hyperlink r:id="rId23" w:history="1">
              <w:r w:rsidR="002832BC">
                <w:rPr>
                  <w:rStyle w:val="Hyperlink"/>
                </w:rPr>
                <w:t>https://wiki.opencrowbar.org/download/attachments/7012613/dell-pilot-deploy.tgz?api=v2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Default="00EF0EAB" w:rsidP="008368DA">
            <w:pPr>
              <w:pStyle w:val="TableCell"/>
            </w:pPr>
            <w:r>
              <w:t>OSP Pilot templates and scripts used (zip compressed)</w:t>
            </w:r>
          </w:p>
        </w:tc>
        <w:tc>
          <w:tcPr>
            <w:tcW w:w="3507" w:type="pct"/>
          </w:tcPr>
          <w:p w:rsidR="00EF0EAB" w:rsidRDefault="006610D3" w:rsidP="008368DA">
            <w:pPr>
              <w:pStyle w:val="TableCell"/>
              <w:cnfStyle w:val="000000100000" w:firstRow="0" w:lastRow="0" w:firstColumn="0" w:lastColumn="0" w:oddVBand="0" w:evenVBand="0" w:oddHBand="1" w:evenHBand="0" w:firstRowFirstColumn="0" w:firstRowLastColumn="0" w:lastRowFirstColumn="0" w:lastRowLastColumn="0"/>
            </w:pPr>
            <w:hyperlink r:id="rId24" w:history="1">
              <w:r w:rsidR="002832BC">
                <w:rPr>
                  <w:rStyle w:val="Hyperlink"/>
                </w:rPr>
                <w:t>https://wiki.opencrowbar.org/download/attachments/7012613/dell-pilot-deploy.zip?api=v2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4304A3" w:rsidRDefault="00EF0EAB">
            <w:pPr>
              <w:pStyle w:val="TableCell"/>
              <w:rPr>
                <w:rStyle w:val="BookTitle"/>
                <w:b/>
                <w:bCs/>
                <w:smallCaps w:val="0"/>
                <w:spacing w:val="0"/>
              </w:rPr>
            </w:pPr>
            <w:r>
              <w:rPr>
                <w:rStyle w:val="BookTitle"/>
                <w:b/>
                <w:bCs/>
                <w:smallCaps w:val="0"/>
                <w:spacing w:val="0"/>
              </w:rPr>
              <w:t>Dell Red Hat Pilot</w:t>
            </w:r>
            <w:r w:rsidRPr="0030118E">
              <w:rPr>
                <w:rStyle w:val="BookTitle"/>
                <w:b/>
                <w:bCs/>
                <w:smallCaps w:val="0"/>
                <w:spacing w:val="0"/>
              </w:rPr>
              <w:t xml:space="preserve"> Checklist</w:t>
            </w:r>
          </w:p>
        </w:tc>
        <w:tc>
          <w:tcPr>
            <w:tcW w:w="3507" w:type="pct"/>
          </w:tcPr>
          <w:p w:rsidR="00EF0EAB" w:rsidRDefault="006610D3">
            <w:pPr>
              <w:pStyle w:val="TableCell"/>
              <w:cnfStyle w:val="000000000000" w:firstRow="0" w:lastRow="0" w:firstColumn="0" w:lastColumn="0" w:oddVBand="0" w:evenVBand="0" w:oddHBand="0" w:evenHBand="0" w:firstRowFirstColumn="0" w:firstRowLastColumn="0" w:lastRowFirstColumn="0" w:lastRowLastColumn="0"/>
            </w:pPr>
            <w:hyperlink r:id="rId25" w:history="1">
              <w:r w:rsidR="002832BC">
                <w:rPr>
                  <w:rStyle w:val="Hyperlink"/>
                </w:rPr>
                <w:t>https://wiki.opencrowbar.org/download/attachments/7012613/dell-pilot-checklist.pdf?api=v2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Hardware Deployment Guide</w:t>
            </w:r>
          </w:p>
        </w:tc>
        <w:tc>
          <w:tcPr>
            <w:tcW w:w="3507" w:type="pct"/>
          </w:tcPr>
          <w:p w:rsidR="00EF0EAB" w:rsidRPr="001A2819" w:rsidRDefault="002832BC">
            <w:pPr>
              <w:pStyle w:val="TableCell"/>
              <w:cnfStyle w:val="000000100000" w:firstRow="0" w:lastRow="0" w:firstColumn="0" w:lastColumn="0" w:oddVBand="0" w:evenVBand="0" w:oddHBand="1" w:evenHBand="0" w:firstRowFirstColumn="0" w:firstRowLastColumn="0" w:lastRowFirstColumn="0" w:lastRowLastColumn="0"/>
            </w:pPr>
            <w:hyperlink r:id="rId26" w:history="1">
              <w:r>
                <w:rPr>
                  <w:rStyle w:val="Hyperlink"/>
                </w:rPr>
                <w:t>https://wiki.opencrowbar.org/download/attachments/7012613/Dell_RHOS_Powered_Cloud_Solution_Deployment_Guide.pdf?api=v2</w:t>
              </w:r>
            </w:hyperlink>
          </w:p>
        </w:tc>
      </w:tr>
      <w:tr w:rsidR="00EF0EAB"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 xml:space="preserve">Pilot Workbook for network and hardware config </w:t>
            </w:r>
          </w:p>
        </w:tc>
        <w:tc>
          <w:tcPr>
            <w:tcW w:w="3507" w:type="pct"/>
          </w:tcPr>
          <w:p w:rsidR="00EF0EAB" w:rsidRDefault="006610D3">
            <w:pPr>
              <w:pStyle w:val="TableCell"/>
              <w:cnfStyle w:val="000000000000" w:firstRow="0" w:lastRow="0" w:firstColumn="0" w:lastColumn="0" w:oddVBand="0" w:evenVBand="0" w:oddHBand="0" w:evenHBand="0" w:firstRowFirstColumn="0" w:firstRowLastColumn="0" w:lastRowFirstColumn="0" w:lastRowLastColumn="0"/>
            </w:pPr>
            <w:hyperlink r:id="rId27" w:history="1">
              <w:r w:rsidR="002832BC">
                <w:rPr>
                  <w:rStyle w:val="Hyperlink"/>
                </w:rPr>
                <w:t>https://wiki.opencrowbar.org/download/attachments/7012613/Pilot-Bundle-ceph.xlsx?api=v2</w:t>
              </w:r>
            </w:hyperlink>
          </w:p>
        </w:tc>
      </w:tr>
      <w:tr w:rsidR="002832BC"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2832BC" w:rsidRPr="0030118E" w:rsidRDefault="002832BC">
            <w:pPr>
              <w:pStyle w:val="TableCell"/>
              <w:rPr>
                <w:rStyle w:val="BookTitle"/>
                <w:b/>
                <w:bCs/>
                <w:smallCaps w:val="0"/>
                <w:spacing w:val="0"/>
              </w:rPr>
            </w:pPr>
            <w:r w:rsidRPr="0030118E">
              <w:rPr>
                <w:rStyle w:val="BookTitle"/>
                <w:b/>
                <w:bCs/>
                <w:smallCaps w:val="0"/>
                <w:spacing w:val="0"/>
              </w:rPr>
              <w:t>Solution Admin Host Deployment Guide</w:t>
            </w:r>
          </w:p>
        </w:tc>
        <w:tc>
          <w:tcPr>
            <w:tcW w:w="3507" w:type="pct"/>
          </w:tcPr>
          <w:p w:rsidR="002832BC" w:rsidRDefault="002832BC">
            <w:pPr>
              <w:pStyle w:val="TableCell"/>
              <w:cnfStyle w:val="000000100000" w:firstRow="0" w:lastRow="0" w:firstColumn="0" w:lastColumn="0" w:oddVBand="0" w:evenVBand="0" w:oddHBand="1" w:evenHBand="0" w:firstRowFirstColumn="0" w:firstRowLastColumn="0" w:lastRowFirstColumn="0" w:lastRowLastColumn="0"/>
            </w:pPr>
            <w:hyperlink r:id="rId28" w:history="1">
              <w:r w:rsidRPr="002832BC">
                <w:rPr>
                  <w:rStyle w:val="Hyperlink"/>
                </w:rPr>
                <w:t>https://wiki.opencrowbar.org/download/attachments/7012613/dell-sah-deploy.pdf?api=v2</w:t>
              </w:r>
            </w:hyperlink>
          </w:p>
        </w:tc>
      </w:tr>
      <w:tr w:rsidR="002832BC"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2832BC" w:rsidRPr="0030118E" w:rsidRDefault="002832BC">
            <w:pPr>
              <w:pStyle w:val="TableCell"/>
              <w:rPr>
                <w:rStyle w:val="BookTitle"/>
                <w:b/>
                <w:bCs/>
                <w:smallCaps w:val="0"/>
                <w:spacing w:val="0"/>
              </w:rPr>
            </w:pPr>
            <w:r w:rsidRPr="0030118E">
              <w:rPr>
                <w:rStyle w:val="BookTitle"/>
                <w:b/>
                <w:bCs/>
                <w:smallCaps w:val="0"/>
                <w:spacing w:val="0"/>
              </w:rPr>
              <w:t>Foreman Virtual Machine Deployment Guide</w:t>
            </w:r>
          </w:p>
        </w:tc>
        <w:tc>
          <w:tcPr>
            <w:tcW w:w="3507" w:type="pct"/>
          </w:tcPr>
          <w:p w:rsidR="002832BC" w:rsidRDefault="002832BC">
            <w:pPr>
              <w:pStyle w:val="TableCell"/>
              <w:cnfStyle w:val="000000000000" w:firstRow="0" w:lastRow="0" w:firstColumn="0" w:lastColumn="0" w:oddVBand="0" w:evenVBand="0" w:oddHBand="0" w:evenHBand="0" w:firstRowFirstColumn="0" w:firstRowLastColumn="0" w:lastRowFirstColumn="0" w:lastRowLastColumn="0"/>
            </w:pPr>
            <w:hyperlink r:id="rId29" w:history="1">
              <w:r>
                <w:rPr>
                  <w:rStyle w:val="Hyperlink"/>
                </w:rPr>
                <w:t>https://wiki.opencrowbar.org/download/attachments/7012613/dell-sah-foreman-deploy.pdf?api=v2</w:t>
              </w:r>
            </w:hyperlink>
          </w:p>
        </w:tc>
      </w:tr>
      <w:tr w:rsidR="00EF0EAB"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0EAB" w:rsidRPr="0030118E" w:rsidRDefault="00EF0EAB">
            <w:pPr>
              <w:pStyle w:val="TableCell"/>
              <w:rPr>
                <w:rStyle w:val="BookTitle"/>
                <w:b/>
                <w:bCs/>
                <w:smallCaps w:val="0"/>
                <w:spacing w:val="0"/>
              </w:rPr>
            </w:pPr>
            <w:r w:rsidRPr="0030118E">
              <w:rPr>
                <w:rStyle w:val="BookTitle"/>
                <w:b/>
                <w:bCs/>
                <w:smallCaps w:val="0"/>
                <w:spacing w:val="0"/>
              </w:rPr>
              <w:t>Ceph Virtual Machine Deployment Guide</w:t>
            </w:r>
          </w:p>
        </w:tc>
        <w:tc>
          <w:tcPr>
            <w:tcW w:w="3507" w:type="pct"/>
          </w:tcPr>
          <w:p w:rsidR="00EF0EAB" w:rsidRPr="00731EDD" w:rsidRDefault="006610D3">
            <w:pPr>
              <w:pStyle w:val="TableCell"/>
              <w:cnfStyle w:val="000000100000" w:firstRow="0" w:lastRow="0" w:firstColumn="0" w:lastColumn="0" w:oddVBand="0" w:evenVBand="0" w:oddHBand="1" w:evenHBand="0" w:firstRowFirstColumn="0" w:firstRowLastColumn="0" w:lastRowFirstColumn="0" w:lastRowLastColumn="0"/>
            </w:pPr>
            <w:hyperlink r:id="rId30" w:history="1">
              <w:r w:rsidR="002832BC">
                <w:rPr>
                  <w:rStyle w:val="Hyperlink"/>
                </w:rPr>
                <w:t>https://wiki.opencrowbar.org/download/attachments/7012613/dell-sah-ceph-deploy.pdf?api=v2</w:t>
              </w:r>
            </w:hyperlink>
          </w:p>
        </w:tc>
      </w:tr>
      <w:tr w:rsidR="00EF2DBE"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2DBE" w:rsidRPr="0030118E" w:rsidRDefault="00EF2DBE">
            <w:pPr>
              <w:pStyle w:val="TableCell"/>
              <w:rPr>
                <w:rStyle w:val="BookTitle"/>
                <w:smallCaps w:val="0"/>
                <w:spacing w:val="0"/>
              </w:rPr>
            </w:pPr>
            <w:r w:rsidRPr="0030118E">
              <w:rPr>
                <w:rStyle w:val="BookTitle"/>
                <w:b/>
                <w:bCs/>
                <w:smallCaps w:val="0"/>
                <w:spacing w:val="0"/>
              </w:rPr>
              <w:t xml:space="preserve">OpenStack Foreman </w:t>
            </w:r>
            <w:r>
              <w:rPr>
                <w:rStyle w:val="BookTitle"/>
                <w:b/>
                <w:bCs/>
                <w:smallCaps w:val="0"/>
                <w:spacing w:val="0"/>
              </w:rPr>
              <w:t>Network Bond Provisioning Guide</w:t>
            </w:r>
          </w:p>
        </w:tc>
        <w:tc>
          <w:tcPr>
            <w:tcW w:w="3507" w:type="pct"/>
          </w:tcPr>
          <w:p w:rsidR="00EF2DBE" w:rsidRDefault="00EF2DBE">
            <w:pPr>
              <w:pStyle w:val="TableCell"/>
              <w:cnfStyle w:val="000000000000" w:firstRow="0" w:lastRow="0" w:firstColumn="0" w:lastColumn="0" w:oddVBand="0" w:evenVBand="0" w:oddHBand="0" w:evenHBand="0" w:firstRowFirstColumn="0" w:firstRowLastColumn="0" w:lastRowFirstColumn="0" w:lastRowLastColumn="0"/>
            </w:pPr>
            <w:hyperlink r:id="rId31" w:history="1">
              <w:r w:rsidR="002832BC">
                <w:rPr>
                  <w:rStyle w:val="Hyperlink"/>
                </w:rPr>
                <w:t>https://wiki.opencrowbar.org/download/attachments/7012613/bonding-snippet.pdf?api=v2</w:t>
              </w:r>
            </w:hyperlink>
          </w:p>
        </w:tc>
      </w:tr>
      <w:tr w:rsidR="00EF2DBE"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2DBE" w:rsidRPr="0030118E" w:rsidRDefault="00EF2DBE">
            <w:pPr>
              <w:pStyle w:val="TableCell"/>
              <w:rPr>
                <w:rStyle w:val="BookTitle"/>
                <w:b/>
                <w:bCs/>
                <w:smallCaps w:val="0"/>
                <w:spacing w:val="0"/>
              </w:rPr>
            </w:pPr>
            <w:r w:rsidRPr="0030118E">
              <w:rPr>
                <w:rStyle w:val="BookTitle"/>
                <w:b/>
                <w:bCs/>
                <w:smallCaps w:val="0"/>
                <w:spacing w:val="0"/>
              </w:rPr>
              <w:t xml:space="preserve">OpenStack Foreman Installation Pilot Deployment Guide </w:t>
            </w:r>
          </w:p>
        </w:tc>
        <w:tc>
          <w:tcPr>
            <w:tcW w:w="3507" w:type="pct"/>
          </w:tcPr>
          <w:p w:rsidR="00EF2DBE" w:rsidRPr="00731EDD" w:rsidRDefault="002832BC">
            <w:pPr>
              <w:pStyle w:val="TableCell"/>
              <w:cnfStyle w:val="000000100000" w:firstRow="0" w:lastRow="0" w:firstColumn="0" w:lastColumn="0" w:oddVBand="0" w:evenVBand="0" w:oddHBand="1" w:evenHBand="0" w:firstRowFirstColumn="0" w:firstRowLastColumn="0" w:lastRowFirstColumn="0" w:lastRowLastColumn="0"/>
            </w:pPr>
            <w:hyperlink r:id="rId32" w:history="1">
              <w:r>
                <w:rPr>
                  <w:rStyle w:val="Hyperlink"/>
                </w:rPr>
                <w:t>https://wiki.opencrowbar.org/download/attachments/7012613/dell-poc-deploy.pdf?api=v2</w:t>
              </w:r>
            </w:hyperlink>
          </w:p>
        </w:tc>
      </w:tr>
      <w:tr w:rsidR="00EF2DBE" w:rsidTr="00EF0EAB">
        <w:trPr>
          <w:cantSplit/>
        </w:trPr>
        <w:tc>
          <w:tcPr>
            <w:cnfStyle w:val="001000000000" w:firstRow="0" w:lastRow="0" w:firstColumn="1" w:lastColumn="0" w:oddVBand="0" w:evenVBand="0" w:oddHBand="0" w:evenHBand="0" w:firstRowFirstColumn="0" w:firstRowLastColumn="0" w:lastRowFirstColumn="0" w:lastRowLastColumn="0"/>
            <w:tcW w:w="1493" w:type="pct"/>
          </w:tcPr>
          <w:p w:rsidR="00EF2DBE" w:rsidRPr="00636C60" w:rsidRDefault="00EF2DBE" w:rsidP="00636C60">
            <w:pPr>
              <w:pStyle w:val="TableCell"/>
              <w:rPr>
                <w:rStyle w:val="BookTitle"/>
                <w:b/>
                <w:bCs/>
                <w:smallCaps w:val="0"/>
                <w:spacing w:val="0"/>
              </w:rPr>
            </w:pPr>
            <w:r w:rsidRPr="00636C60">
              <w:rPr>
                <w:rStyle w:val="BookTitle"/>
                <w:b/>
                <w:bCs/>
                <w:smallCaps w:val="0"/>
                <w:spacing w:val="0"/>
              </w:rPr>
              <w:t xml:space="preserve">Dell Pilot </w:t>
            </w:r>
            <w:proofErr w:type="spellStart"/>
            <w:r w:rsidRPr="00636C60">
              <w:rPr>
                <w:rStyle w:val="BookTitle"/>
                <w:b/>
                <w:bCs/>
                <w:smallCaps w:val="0"/>
                <w:spacing w:val="0"/>
              </w:rPr>
              <w:t>Hostgroups</w:t>
            </w:r>
            <w:proofErr w:type="spellEnd"/>
            <w:r w:rsidRPr="00636C60">
              <w:rPr>
                <w:rStyle w:val="BookTitle"/>
                <w:b/>
                <w:bCs/>
                <w:smallCaps w:val="0"/>
                <w:spacing w:val="0"/>
              </w:rPr>
              <w:t xml:space="preserve"> Deploy Guide</w:t>
            </w:r>
          </w:p>
        </w:tc>
        <w:tc>
          <w:tcPr>
            <w:tcW w:w="3507" w:type="pct"/>
          </w:tcPr>
          <w:p w:rsidR="00EF2DBE" w:rsidRDefault="006610D3">
            <w:pPr>
              <w:pStyle w:val="TableCell"/>
              <w:cnfStyle w:val="000000000000" w:firstRow="0" w:lastRow="0" w:firstColumn="0" w:lastColumn="0" w:oddVBand="0" w:evenVBand="0" w:oddHBand="0" w:evenHBand="0" w:firstRowFirstColumn="0" w:firstRowLastColumn="0" w:lastRowFirstColumn="0" w:lastRowLastColumn="0"/>
            </w:pPr>
            <w:hyperlink r:id="rId33" w:history="1">
              <w:r w:rsidR="002832BC">
                <w:rPr>
                  <w:rStyle w:val="Hyperlink"/>
                </w:rPr>
                <w:t>https://wiki.opencrowbar.org/download/attachments/7012613/dell-pilot-hostgroups-deploy.pdf?api=v2</w:t>
              </w:r>
            </w:hyperlink>
          </w:p>
        </w:tc>
      </w:tr>
      <w:tr w:rsidR="00EF2DBE" w:rsidTr="00636C6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93" w:type="pct"/>
          </w:tcPr>
          <w:p w:rsidR="00EF2DBE" w:rsidRPr="0030118E" w:rsidRDefault="00EF2DBE">
            <w:pPr>
              <w:pStyle w:val="TableCell"/>
              <w:rPr>
                <w:rStyle w:val="BookTitle"/>
                <w:b/>
                <w:bCs/>
                <w:smallCaps w:val="0"/>
                <w:spacing w:val="0"/>
              </w:rPr>
            </w:pPr>
            <w:r w:rsidRPr="0030118E">
              <w:rPr>
                <w:rStyle w:val="BookTitle"/>
                <w:b/>
                <w:bCs/>
                <w:smallCaps w:val="0"/>
                <w:spacing w:val="0"/>
              </w:rPr>
              <w:t>Ceph Deployment Guide with Foreman</w:t>
            </w:r>
          </w:p>
        </w:tc>
        <w:tc>
          <w:tcPr>
            <w:tcW w:w="3507" w:type="pct"/>
          </w:tcPr>
          <w:p w:rsidR="00EF2DBE" w:rsidRDefault="006610D3">
            <w:pPr>
              <w:pStyle w:val="TableCell"/>
              <w:cnfStyle w:val="000000100000" w:firstRow="0" w:lastRow="0" w:firstColumn="0" w:lastColumn="0" w:oddVBand="0" w:evenVBand="0" w:oddHBand="1" w:evenHBand="0" w:firstRowFirstColumn="0" w:firstRowLastColumn="0" w:lastRowFirstColumn="0" w:lastRowLastColumn="0"/>
            </w:pPr>
            <w:hyperlink r:id="rId34" w:history="1">
              <w:r w:rsidR="002832BC">
                <w:rPr>
                  <w:rStyle w:val="Hyperlink"/>
                </w:rPr>
                <w:t>https://wiki.opencrowbar.org/download/attachments/7012613/RHOSP%20to%20Ceph%20Integration-Foreman.pdf?api=v2</w:t>
              </w:r>
            </w:hyperlink>
          </w:p>
        </w:tc>
      </w:tr>
      <w:tr w:rsidR="00EF2DBE" w:rsidTr="00636C60">
        <w:trPr>
          <w:cantSplit/>
        </w:trPr>
        <w:tc>
          <w:tcPr>
            <w:cnfStyle w:val="001000000000" w:firstRow="0" w:lastRow="0" w:firstColumn="1" w:lastColumn="0" w:oddVBand="0" w:evenVBand="0" w:oddHBand="0" w:evenHBand="0" w:firstRowFirstColumn="0" w:firstRowLastColumn="0" w:lastRowFirstColumn="0" w:lastRowLastColumn="0"/>
            <w:tcW w:w="1493" w:type="pct"/>
          </w:tcPr>
          <w:p w:rsidR="00EF2DBE" w:rsidRPr="00D07C8A" w:rsidRDefault="00EF2DBE">
            <w:pPr>
              <w:pStyle w:val="TableCell"/>
              <w:rPr>
                <w:rStyle w:val="BookTitle"/>
                <w:b/>
                <w:smallCaps w:val="0"/>
                <w:spacing w:val="0"/>
              </w:rPr>
            </w:pPr>
            <w:r w:rsidRPr="00E74FAB">
              <w:rPr>
                <w:rStyle w:val="BookTitle"/>
                <w:smallCaps w:val="0"/>
                <w:spacing w:val="0"/>
              </w:rPr>
              <w:lastRenderedPageBreak/>
              <w:t xml:space="preserve">Dell Pilot </w:t>
            </w:r>
            <w:proofErr w:type="spellStart"/>
            <w:r w:rsidRPr="00E74FAB">
              <w:rPr>
                <w:rStyle w:val="BookTitle"/>
                <w:smallCaps w:val="0"/>
                <w:spacing w:val="0"/>
              </w:rPr>
              <w:t>Hostgroups</w:t>
            </w:r>
            <w:proofErr w:type="spellEnd"/>
            <w:r w:rsidRPr="00E74FAB">
              <w:rPr>
                <w:rStyle w:val="BookTitle"/>
                <w:smallCaps w:val="0"/>
                <w:spacing w:val="0"/>
              </w:rPr>
              <w:t xml:space="preserve"> Deployment Guide</w:t>
            </w:r>
          </w:p>
        </w:tc>
        <w:tc>
          <w:tcPr>
            <w:tcW w:w="3507" w:type="pct"/>
          </w:tcPr>
          <w:p w:rsidR="00EF2DBE" w:rsidRDefault="00EF2DBE">
            <w:pPr>
              <w:pStyle w:val="TableCell"/>
              <w:cnfStyle w:val="000000000000" w:firstRow="0" w:lastRow="0" w:firstColumn="0" w:lastColumn="0" w:oddVBand="0" w:evenVBand="0" w:oddHBand="0" w:evenHBand="0" w:firstRowFirstColumn="0" w:firstRowLastColumn="0" w:lastRowFirstColumn="0" w:lastRowLastColumn="0"/>
            </w:pPr>
            <w:hyperlink r:id="rId35" w:history="1">
              <w:r w:rsidR="00E74FAB">
                <w:rPr>
                  <w:rStyle w:val="Hyperlink"/>
                </w:rPr>
                <w:t>https://wiki.opencrowbar.org/download/attachments/7012613/dell-pilot-hostgroups-deploy.pdf?api=v2</w:t>
              </w:r>
            </w:hyperlink>
          </w:p>
        </w:tc>
      </w:tr>
    </w:tbl>
    <w:p w:rsidR="00CD71CA" w:rsidRPr="00CD71CA" w:rsidRDefault="00CD71CA" w:rsidP="00CD71CA"/>
    <w:p w:rsidR="00C70B8A" w:rsidRDefault="00C70B8A" w:rsidP="001700A1">
      <w:pPr>
        <w:pStyle w:val="Body"/>
      </w:pPr>
    </w:p>
    <w:p w:rsidR="00C70B8A" w:rsidRDefault="00FC3E12" w:rsidP="00B46C71">
      <w:pPr>
        <w:pStyle w:val="Heading1"/>
      </w:pPr>
      <w:bookmarkStart w:id="37" w:name="_Toc402192417"/>
      <w:r>
        <w:lastRenderedPageBreak/>
        <w:t>References</w:t>
      </w:r>
      <w:bookmarkEnd w:id="37"/>
    </w:p>
    <w:p w:rsidR="00FC3E12" w:rsidRPr="00FC3E12" w:rsidRDefault="00FC3E12">
      <w:r w:rsidRPr="00FC3E12">
        <w:t>Items that are not included, but must be referenced at the source</w:t>
      </w:r>
      <w:r w:rsidR="00EF2DBE">
        <w:t xml:space="preserve"> this includes looking up any errata and security updates/</w:t>
      </w:r>
      <w:proofErr w:type="spellStart"/>
      <w:r w:rsidR="00EF2DBE">
        <w:t>reccomendations</w:t>
      </w:r>
      <w:proofErr w:type="spellEnd"/>
      <w:r w:rsidRPr="00FC3E12">
        <w:t>:</w:t>
      </w:r>
    </w:p>
    <w:p w:rsidR="00FC3E12" w:rsidRDefault="00FC3E12" w:rsidP="00B46C71">
      <w:pPr>
        <w:pStyle w:val="Bullets"/>
      </w:pPr>
      <w:r>
        <w:t xml:space="preserve">Ceph Adminstration - </w:t>
      </w:r>
      <w:r w:rsidR="006610D3">
        <w:fldChar w:fldCharType="begin"/>
      </w:r>
      <w:r w:rsidR="006610D3">
        <w:instrText xml:space="preserve"> HYPERLINK "http://www.inktank.com/resources/" </w:instrText>
      </w:r>
      <w:r w:rsidR="006610D3">
        <w:fldChar w:fldCharType="separate"/>
      </w:r>
      <w:r w:rsidRPr="00FC3E12">
        <w:rPr>
          <w:rStyle w:val="Hyperlink"/>
        </w:rPr>
        <w:t>http://www.inktank.com/resources/</w:t>
      </w:r>
      <w:r w:rsidR="006610D3">
        <w:rPr>
          <w:rStyle w:val="Hyperlink"/>
        </w:rPr>
        <w:fldChar w:fldCharType="end"/>
      </w:r>
    </w:p>
    <w:p w:rsidR="00FC3E12" w:rsidRPr="00B46C71" w:rsidRDefault="00FC3E12" w:rsidP="00B46C71">
      <w:pPr>
        <w:pStyle w:val="Bullets"/>
        <w:rPr>
          <w:lang w:val="en-US"/>
        </w:rPr>
      </w:pPr>
      <w:r w:rsidRPr="00B46C71">
        <w:rPr>
          <w:lang w:val="en-US"/>
        </w:rPr>
        <w:t xml:space="preserve">EqualLogic Installation, Setup and Administration - </w:t>
      </w:r>
      <w:hyperlink r:id="rId36" w:history="1">
        <w:r w:rsidRPr="00B46C71">
          <w:rPr>
            <w:rStyle w:val="Hyperlink"/>
            <w:lang w:val="en-US"/>
          </w:rPr>
          <w:t>www.dell.com/equallogic</w:t>
        </w:r>
      </w:hyperlink>
    </w:p>
    <w:p w:rsidR="00FC3E12" w:rsidRPr="00B46C71" w:rsidRDefault="00FC3E12" w:rsidP="00B46C71">
      <w:pPr>
        <w:pStyle w:val="Bullets"/>
        <w:rPr>
          <w:lang w:val="en-US"/>
        </w:rPr>
      </w:pPr>
      <w:r w:rsidRPr="00B46C71">
        <w:rPr>
          <w:lang w:val="en-US"/>
        </w:rPr>
        <w:t xml:space="preserve">Red Hat Administration - </w:t>
      </w:r>
      <w:hyperlink r:id="rId37" w:history="1">
        <w:r w:rsidRPr="00B46C71">
          <w:rPr>
            <w:rStyle w:val="Hyperlink"/>
            <w:lang w:val="en-US"/>
          </w:rPr>
          <w:t>www.redhat.com</w:t>
        </w:r>
      </w:hyperlink>
    </w:p>
    <w:p w:rsidR="00FC3E12" w:rsidRDefault="00FC3E12" w:rsidP="00B46C71">
      <w:pPr>
        <w:pStyle w:val="Bullets"/>
      </w:pPr>
      <w:r>
        <w:t xml:space="preserve">OpenStack Administration - </w:t>
      </w:r>
      <w:r w:rsidR="006610D3">
        <w:fldChar w:fldCharType="begin"/>
      </w:r>
      <w:r w:rsidR="006610D3">
        <w:instrText xml:space="preserve"> HYPERLINK "http://www.openstack.org" </w:instrText>
      </w:r>
      <w:r w:rsidR="006610D3">
        <w:fldChar w:fldCharType="separate"/>
      </w:r>
      <w:r w:rsidRPr="004E250F">
        <w:rPr>
          <w:rStyle w:val="Hyperlink"/>
        </w:rPr>
        <w:t>www.openstack.org</w:t>
      </w:r>
      <w:r w:rsidR="006610D3">
        <w:rPr>
          <w:rStyle w:val="Hyperlink"/>
        </w:rPr>
        <w:fldChar w:fldCharType="end"/>
      </w:r>
    </w:p>
    <w:p w:rsidR="00C70B8A" w:rsidRDefault="00C70B8A"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p w:rsidR="00FC3E12" w:rsidRDefault="00FC3E12" w:rsidP="001700A1">
      <w:pPr>
        <w:pStyle w:val="Body"/>
      </w:pPr>
    </w:p>
    <w:bookmarkStart w:id="38" w:name="_Toc291621304"/>
    <w:bookmarkStart w:id="39" w:name="_Toc295217706"/>
    <w:bookmarkStart w:id="40" w:name="_Toc365965598"/>
    <w:bookmarkStart w:id="41" w:name="_Toc385514051"/>
    <w:bookmarkStart w:id="42" w:name="_Toc385514458"/>
    <w:bookmarkStart w:id="43" w:name="_Toc385514677"/>
    <w:bookmarkStart w:id="44" w:name="_Toc385515001"/>
    <w:bookmarkStart w:id="45" w:name="_Toc402192418"/>
    <w:p w:rsidR="001700A1" w:rsidRPr="009B0810" w:rsidRDefault="001700A1" w:rsidP="00C70B8A">
      <w:pPr>
        <w:pStyle w:val="Heading1"/>
        <w:keepNext w:val="0"/>
        <w:pageBreakBefore w:val="0"/>
      </w:pPr>
      <w:r>
        <w:rPr>
          <w:noProof/>
          <w:lang w:eastAsia="zh-CN"/>
        </w:rPr>
        <mc:AlternateContent>
          <mc:Choice Requires="wps">
            <w:drawing>
              <wp:anchor distT="0" distB="0" distL="114300" distR="114300" simplePos="0" relativeHeight="251657728" behindDoc="1" locked="0" layoutInCell="1" allowOverlap="1" wp14:anchorId="575A30E6" wp14:editId="3A12CC7C">
                <wp:simplePos x="0" y="0"/>
                <wp:positionH relativeFrom="column">
                  <wp:posOffset>-257175</wp:posOffset>
                </wp:positionH>
                <wp:positionV relativeFrom="paragraph">
                  <wp:posOffset>32385</wp:posOffset>
                </wp:positionV>
                <wp:extent cx="4741545" cy="1438275"/>
                <wp:effectExtent l="0" t="0" r="1905" b="952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41545" cy="1438275"/>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0.25pt;margin-top:2.55pt;width:373.3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" fillcolor="#d8d8d8 [2732]" stroked="f" strokeweight="2pt">
                <v:path arrowok="t"/>
              </v:rect>
            </w:pict>
          </mc:Fallback>
        </mc:AlternateContent>
      </w:r>
      <w:r w:rsidRPr="009B0810">
        <w:t>To Learn More</w:t>
      </w:r>
      <w:bookmarkEnd w:id="38"/>
      <w:bookmarkEnd w:id="39"/>
      <w:bookmarkEnd w:id="40"/>
      <w:bookmarkEnd w:id="41"/>
      <w:bookmarkEnd w:id="42"/>
      <w:bookmarkEnd w:id="43"/>
      <w:bookmarkEnd w:id="44"/>
      <w:bookmarkEnd w:id="45"/>
    </w:p>
    <w:p w:rsidR="00860CDC" w:rsidRPr="003257CF" w:rsidRDefault="00860CDC" w:rsidP="00860CDC">
      <w:pPr>
        <w:pStyle w:val="Bodycopy"/>
        <w:tabs>
          <w:tab w:val="left" w:pos="10440"/>
        </w:tabs>
        <w:ind w:left="270" w:right="0"/>
      </w:pPr>
      <w:r w:rsidRPr="00B61248">
        <w:t xml:space="preserve">For more information on the </w:t>
      </w:r>
      <w:r>
        <w:t xml:space="preserve">Dell </w:t>
      </w:r>
      <w:r w:rsidR="00220D84">
        <w:t>Red Hat Cloud</w:t>
      </w:r>
      <w:r>
        <w:t xml:space="preserve"> Solution</w:t>
      </w:r>
      <w:r w:rsidR="00220D84">
        <w:t>s</w:t>
      </w:r>
      <w:r w:rsidRPr="00B61248">
        <w:t>, visit</w:t>
      </w:r>
      <w:r>
        <w:t>:</w:t>
      </w:r>
      <w:r w:rsidRPr="003257CF">
        <w:t xml:space="preserve"> </w:t>
      </w:r>
    </w:p>
    <w:p w:rsidR="001700A1" w:rsidRDefault="00511EEA" w:rsidP="00860CDC">
      <w:pPr>
        <w:pStyle w:val="Bodycopy"/>
        <w:tabs>
          <w:tab w:val="left" w:pos="10440"/>
        </w:tabs>
        <w:ind w:left="270" w:right="0"/>
      </w:pPr>
      <w:hyperlink r:id="rId38" w:history="1">
        <w:r w:rsidR="00220D84">
          <w:rPr>
            <w:rStyle w:val="Hyperlink"/>
            <w:rFonts w:ascii="Museo For Dell" w:hAnsi="Museo For Dell"/>
            <w:sz w:val="28"/>
            <w:szCs w:val="28"/>
          </w:rPr>
          <w:t>www.dell.com/OpenStack</w:t>
        </w:r>
      </w:hyperlink>
      <w:r w:rsidR="001700A1" w:rsidRPr="00795B5F">
        <w:rPr>
          <w:rStyle w:val="Hyperlink"/>
          <w:rFonts w:ascii="Museo For Dell" w:hAnsi="Museo For Dell"/>
          <w:color w:val="4F81BD" w:themeColor="accent1"/>
          <w:sz w:val="28"/>
          <w:szCs w:val="28"/>
        </w:rPr>
        <w:t xml:space="preserve"> </w:t>
      </w:r>
      <w:r w:rsidR="001700A1">
        <w:rPr>
          <w:rStyle w:val="Hyperlink"/>
          <w:rFonts w:ascii="Museo For Dell" w:hAnsi="Museo For Dell"/>
          <w:color w:val="4F81BD" w:themeColor="accent1"/>
          <w:sz w:val="28"/>
          <w:szCs w:val="28"/>
        </w:rPr>
        <w:br/>
      </w:r>
    </w:p>
    <w:p w:rsidR="00D04CCC" w:rsidRDefault="00D04CCC" w:rsidP="00D04CCC">
      <w:pPr>
        <w:pStyle w:val="Bodycopy"/>
        <w:tabs>
          <w:tab w:val="left" w:pos="10440"/>
        </w:tabs>
        <w:ind w:left="270" w:right="0"/>
      </w:pPr>
    </w:p>
    <w:p w:rsidR="00860CDC" w:rsidRDefault="00860CDC" w:rsidP="00D04CCC">
      <w:pPr>
        <w:pStyle w:val="Bodycopy"/>
        <w:tabs>
          <w:tab w:val="left" w:pos="10440"/>
        </w:tabs>
        <w:ind w:left="270" w:right="0"/>
      </w:pPr>
    </w:p>
    <w:p w:rsidR="00860CDC" w:rsidRDefault="00860CDC" w:rsidP="00D04CCC">
      <w:pPr>
        <w:pStyle w:val="Bodycopy"/>
        <w:tabs>
          <w:tab w:val="left" w:pos="10440"/>
        </w:tabs>
        <w:ind w:left="270" w:right="0"/>
      </w:pPr>
    </w:p>
    <w:p w:rsidR="00860CDC" w:rsidRDefault="00860CDC" w:rsidP="00D04CCC">
      <w:pPr>
        <w:pStyle w:val="Bodycopy"/>
        <w:tabs>
          <w:tab w:val="left" w:pos="10440"/>
        </w:tabs>
        <w:ind w:left="270" w:right="0"/>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Default="001700A1" w:rsidP="001700A1">
      <w:pPr>
        <w:tabs>
          <w:tab w:val="left" w:pos="9360"/>
          <w:tab w:val="left" w:pos="9450"/>
          <w:tab w:val="left" w:pos="10440"/>
        </w:tabs>
        <w:autoSpaceDE w:val="0"/>
        <w:autoSpaceDN w:val="0"/>
        <w:adjustRightInd w:val="0"/>
        <w:spacing w:after="0" w:line="240" w:lineRule="auto"/>
        <w:jc w:val="both"/>
        <w:rPr>
          <w:rFonts w:cs="Arial"/>
          <w:sz w:val="12"/>
          <w:szCs w:val="12"/>
        </w:rPr>
      </w:pPr>
    </w:p>
    <w:p w:rsidR="001700A1" w:rsidRPr="00D704F0" w:rsidRDefault="001700A1" w:rsidP="00D704F0">
      <w:pPr>
        <w:pStyle w:val="copyrightbold"/>
      </w:pPr>
      <w:r w:rsidRPr="00D704F0">
        <w:t>©</w:t>
      </w:r>
      <w:r w:rsidR="00860CDC">
        <w:t>201</w:t>
      </w:r>
      <w:r w:rsidR="008E73B5">
        <w:t>4</w:t>
      </w:r>
      <w:r w:rsidR="00860CDC">
        <w:t xml:space="preserve"> - </w:t>
      </w:r>
      <w:r w:rsidR="000B0209">
        <w:t>201</w:t>
      </w:r>
      <w:r w:rsidR="00D07C8A">
        <w:t>5</w:t>
      </w:r>
      <w:r w:rsidRPr="00D704F0">
        <w:t xml:space="preserve"> Dell Inc. All rights reserved. Trademarks and trade names may be used in this document to refer to either the entities claiming the marks and names or their products. Specifications are correct at date of publication but are subject to availability or change without notice at any time. Dell and its affiliates cannot be responsible for errors or omissions in typography or photography. Dell’s Terms and Conditions of Sales and Service apply and are available on request. Dell service offerings do not affect consumer’s statutory rights.</w:t>
      </w:r>
    </w:p>
    <w:p w:rsidR="001700A1" w:rsidRDefault="001700A1" w:rsidP="001700A1">
      <w:pPr>
        <w:pStyle w:val="copyrightbold"/>
        <w:rPr>
          <w:rFonts w:ascii="Museo Sans For Dell" w:hAnsi="Museo Sans For Dell" w:cs="Arial"/>
          <w:sz w:val="12"/>
          <w:szCs w:val="12"/>
        </w:rPr>
      </w:pPr>
    </w:p>
    <w:p w:rsidR="001700A1" w:rsidRDefault="001700A1" w:rsidP="00D704F0">
      <w:pPr>
        <w:pStyle w:val="copyrightbold"/>
      </w:pPr>
      <w:r w:rsidRPr="00335BAE">
        <w:t xml:space="preserve">Dell, the DELL logo, and the DELL badge, </w:t>
      </w:r>
      <w:proofErr w:type="spellStart"/>
      <w:r w:rsidRPr="00335BAE">
        <w:t>PowerConnect</w:t>
      </w:r>
      <w:proofErr w:type="spellEnd"/>
      <w:r w:rsidRPr="00335BAE">
        <w:t xml:space="preserve">, and </w:t>
      </w:r>
      <w:proofErr w:type="spellStart"/>
      <w:r w:rsidRPr="00335BAE">
        <w:t>PowerVault</w:t>
      </w:r>
      <w:proofErr w:type="spellEnd"/>
      <w:r w:rsidRPr="00335BAE">
        <w:t xml:space="preserve"> are trademarks of Dell Inc.</w:t>
      </w:r>
    </w:p>
    <w:p w:rsidR="000D6DE7" w:rsidRDefault="000D6DE7" w:rsidP="00D704F0">
      <w:pPr>
        <w:pStyle w:val="copyrightbold"/>
      </w:pPr>
    </w:p>
    <w:p w:rsidR="00D04CCC" w:rsidRPr="003877A7" w:rsidRDefault="00D04CCC" w:rsidP="00C70B8A">
      <w:pPr>
        <w:pStyle w:val="copyrightbold"/>
      </w:pPr>
    </w:p>
    <w:sectPr w:rsidR="00D04CCC" w:rsidRPr="003877A7" w:rsidSect="00171EA8">
      <w:footerReference w:type="even" r:id="rId39"/>
      <w:footerReference w:type="default" r:id="rId40"/>
      <w:footerReference w:type="first" r:id="rId41"/>
      <w:footnotePr>
        <w:pos w:val="beneathText"/>
      </w:footnotePr>
      <w:pgSz w:w="12240" w:h="15840"/>
      <w:pgMar w:top="1440" w:right="720" w:bottom="2160" w:left="720" w:header="720" w:footer="90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EEA" w:rsidRDefault="00511EEA" w:rsidP="00DB7AE6">
      <w:r>
        <w:separator/>
      </w:r>
    </w:p>
    <w:p w:rsidR="00511EEA" w:rsidRDefault="00511EEA" w:rsidP="00DB7AE6"/>
  </w:endnote>
  <w:endnote w:type="continuationSeparator" w:id="0">
    <w:p w:rsidR="00511EEA" w:rsidRDefault="00511EEA" w:rsidP="00DB7AE6">
      <w:r>
        <w:continuationSeparator/>
      </w:r>
    </w:p>
    <w:p w:rsidR="00511EEA" w:rsidRDefault="00511EEA" w:rsidP="00DB7A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Museo Sans For Dell">
    <w:panose1 w:val="02000000000000000000"/>
    <w:charset w:val="00"/>
    <w:family w:val="auto"/>
    <w:pitch w:val="variable"/>
    <w:sig w:usb0="A00000AF" w:usb1="4000004B"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useo For Dell">
    <w:panose1 w:val="02000000000000000000"/>
    <w:charset w:val="00"/>
    <w:family w:val="auto"/>
    <w:pitch w:val="variable"/>
    <w:sig w:usb0="A00000AF" w:usb1="4000004A" w:usb2="000000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useo Sans For Dell 700">
    <w:altName w:val="Arial"/>
    <w:panose1 w:val="00000000000000000000"/>
    <w:charset w:val="00"/>
    <w:family w:val="modern"/>
    <w:notTrueType/>
    <w:pitch w:val="variable"/>
    <w:sig w:usb0="A00000AF" w:usb1="4000004A" w:usb2="00000000" w:usb3="00000000" w:csb0="00000093"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Times New Roman P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71" w:rsidRDefault="00B46C71" w:rsidP="00842828">
    <w:pPr>
      <w:pStyle w:val="Footer"/>
      <w:rPr>
        <w:b/>
        <w:color w:val="AAAAAA"/>
        <w:sz w:val="17"/>
      </w:rPr>
    </w:pPr>
    <w:bookmarkStart w:id="46" w:name="aliashClassificationFoot1FooterEvenPages"/>
  </w:p>
  <w:bookmarkEnd w:id="46"/>
  <w:p w:rsidR="00BD2E1F" w:rsidRDefault="00BD2E1F" w:rsidP="00B46C7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57C5" w:rsidRDefault="003157C5" w:rsidP="003157C5">
    <w:pPr>
      <w:pStyle w:val="Footer"/>
      <w:ind w:left="0" w:firstLine="0"/>
      <w:rPr>
        <w:b/>
        <w:color w:val="AAAAAA"/>
        <w:sz w:val="17"/>
      </w:rPr>
    </w:pPr>
    <w:r>
      <w:rPr>
        <w:b/>
        <w:color w:val="AAAAAA"/>
        <w:sz w:val="17"/>
      </w:rPr>
      <w:t>Dell and Red Hat – Internal Use - Confidential</w:t>
    </w:r>
  </w:p>
  <w:p w:rsidR="00BD2E1F" w:rsidRDefault="00511EEA" w:rsidP="00DD6866">
    <w:pPr>
      <w:pStyle w:val="Footer"/>
    </w:pPr>
    <w:sdt>
      <w:sdtPr>
        <w:id w:val="-2031937147"/>
        <w:docPartObj>
          <w:docPartGallery w:val="Page Numbers (Bottom of Page)"/>
          <w:docPartUnique/>
        </w:docPartObj>
      </w:sdtPr>
      <w:sdtEndPr/>
      <w:sdtContent>
        <w:r w:rsidR="00BD2E1F">
          <w:rPr>
            <w:lang w:eastAsia="zh-CN"/>
          </w:rPr>
          <mc:AlternateContent>
            <mc:Choice Requires="wps">
              <w:drawing>
                <wp:anchor distT="0" distB="0" distL="114300" distR="114300" simplePos="0" relativeHeight="251656192" behindDoc="0" locked="0" layoutInCell="0" allowOverlap="0" wp14:anchorId="0DA548EA" wp14:editId="18EAF0E8">
                  <wp:simplePos x="0" y="0"/>
                  <wp:positionH relativeFrom="page">
                    <wp:align>center</wp:align>
                  </wp:positionH>
                  <wp:positionV relativeFrom="page">
                    <wp:posOffset>8915400</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w="3175">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 o:spid="_x0000_s1026" style="position:absolute;z-index:25165619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page" from="0,702pt" to="540pt,7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" o:allowincell="f" o:allowoverlap="f" strokecolor="#a5a5a5 [2092]" strokeweight=".25pt">
                  <w10:wrap anchorx="page" anchory="page"/>
                </v:line>
              </w:pict>
            </mc:Fallback>
          </mc:AlternateContent>
        </w:r>
        <w:r w:rsidR="00BD2E1F">
          <w:rPr>
            <w:noProof w:val="0"/>
          </w:rPr>
          <w:fldChar w:fldCharType="begin"/>
        </w:r>
        <w:r w:rsidR="00BD2E1F">
          <w:instrText xml:space="preserve"> PAGE   \* MERGEFORMAT </w:instrText>
        </w:r>
        <w:r w:rsidR="00BD2E1F">
          <w:rPr>
            <w:noProof w:val="0"/>
          </w:rPr>
          <w:fldChar w:fldCharType="separate"/>
        </w:r>
        <w:r w:rsidR="004472E7">
          <w:t>9</w:t>
        </w:r>
        <w:r w:rsidR="00BD2E1F">
          <w:fldChar w:fldCharType="end"/>
        </w:r>
        <w:r w:rsidR="00BD2E1F">
          <w:rPr>
            <w:lang w:eastAsia="zh-CN"/>
          </w:rPr>
          <w:drawing>
            <wp:anchor distT="0" distB="0" distL="0" distR="0" simplePos="0" relativeHeight="251767808" behindDoc="0" locked="0" layoutInCell="0" allowOverlap="0" wp14:anchorId="0828BB18" wp14:editId="1D9E2DC9">
              <wp:simplePos x="0" y="0"/>
              <wp:positionH relativeFrom="page">
                <wp:posOffset>6858000</wp:posOffset>
              </wp:positionH>
              <wp:positionV relativeFrom="page">
                <wp:posOffset>9144000</wp:posOffset>
              </wp:positionV>
              <wp:extent cx="45720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pic:spPr>
                  </pic:pic>
                </a:graphicData>
              </a:graphic>
              <wp14:sizeRelH relativeFrom="margin">
                <wp14:pctWidth>0</wp14:pctWidth>
              </wp14:sizeRelH>
              <wp14:sizeRelV relativeFrom="margin">
                <wp14:pctHeight>0</wp14:pctHeight>
              </wp14:sizeRelV>
            </wp:anchor>
          </w:drawing>
        </w:r>
      </w:sdtContent>
    </w:sdt>
    <w:r w:rsidR="00BD2E1F">
      <w:tab/>
    </w:r>
    <w:r w:rsidR="00B46C71">
      <w:tab/>
    </w:r>
    <w:r w:rsidR="00B46C71">
      <w:tab/>
    </w:r>
    <w:r w:rsidR="00B46C71">
      <w:tab/>
    </w:r>
    <w:r w:rsidR="0095495F">
      <w:t xml:space="preserve">Dell Red Hat Cloud Solutions – </w:t>
    </w:r>
    <w:r w:rsidR="00E94702">
      <w:t>Documentation Index</w:t>
    </w:r>
  </w:p>
  <w:p w:rsidR="00BD2E1F" w:rsidRDefault="00BD2E1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C71" w:rsidRDefault="003157C5" w:rsidP="00842828">
    <w:pPr>
      <w:pStyle w:val="Footer"/>
      <w:ind w:left="0" w:firstLine="0"/>
      <w:rPr>
        <w:b/>
        <w:color w:val="AAAAAA"/>
        <w:sz w:val="17"/>
      </w:rPr>
    </w:pPr>
    <w:bookmarkStart w:id="47" w:name="aliashClassificationFoot1FooterFirstPage"/>
    <w:r>
      <w:rPr>
        <w:b/>
        <w:color w:val="AAAAAA"/>
        <w:sz w:val="17"/>
      </w:rPr>
      <w:t>Dell and Red Hat – Internal Use - Confidential</w:t>
    </w:r>
  </w:p>
  <w:bookmarkEnd w:id="4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EEA" w:rsidRDefault="00511EEA" w:rsidP="00DB7AE6">
      <w:r>
        <w:separator/>
      </w:r>
    </w:p>
    <w:p w:rsidR="00511EEA" w:rsidRDefault="00511EEA" w:rsidP="00DB7AE6"/>
  </w:footnote>
  <w:footnote w:type="continuationSeparator" w:id="0">
    <w:p w:rsidR="00511EEA" w:rsidRDefault="00511EEA" w:rsidP="00DB7AE6">
      <w:r>
        <w:continuationSeparator/>
      </w:r>
    </w:p>
    <w:p w:rsidR="00511EEA" w:rsidRDefault="00511EEA" w:rsidP="00DB7AE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visibility:visible;mso-wrap-style:square" o:bullet="t">
        <v:imagedata r:id="rId1" o:title=""/>
      </v:shape>
    </w:pict>
  </w:numPicBullet>
  <w:abstractNum w:abstractNumId="0">
    <w:nsid w:val="FFFFFF7C"/>
    <w:multiLevelType w:val="singleLevel"/>
    <w:tmpl w:val="16B224A2"/>
    <w:lvl w:ilvl="0">
      <w:start w:val="1"/>
      <w:numFmt w:val="decimal"/>
      <w:lvlText w:val="%1."/>
      <w:lvlJc w:val="left"/>
      <w:pPr>
        <w:tabs>
          <w:tab w:val="num" w:pos="1800"/>
        </w:tabs>
        <w:ind w:left="1800" w:hanging="360"/>
      </w:pPr>
    </w:lvl>
  </w:abstractNum>
  <w:abstractNum w:abstractNumId="1">
    <w:nsid w:val="FFFFFF7D"/>
    <w:multiLevelType w:val="singleLevel"/>
    <w:tmpl w:val="9C0A9768"/>
    <w:lvl w:ilvl="0">
      <w:start w:val="1"/>
      <w:numFmt w:val="decimal"/>
      <w:lvlText w:val="%1."/>
      <w:lvlJc w:val="left"/>
      <w:pPr>
        <w:tabs>
          <w:tab w:val="num" w:pos="1440"/>
        </w:tabs>
        <w:ind w:left="1440" w:hanging="360"/>
      </w:pPr>
    </w:lvl>
  </w:abstractNum>
  <w:abstractNum w:abstractNumId="2">
    <w:nsid w:val="FFFFFF80"/>
    <w:multiLevelType w:val="singleLevel"/>
    <w:tmpl w:val="F5706D5A"/>
    <w:lvl w:ilvl="0">
      <w:start w:val="1"/>
      <w:numFmt w:val="bullet"/>
      <w:lvlText w:val=""/>
      <w:lvlJc w:val="left"/>
      <w:pPr>
        <w:tabs>
          <w:tab w:val="num" w:pos="1800"/>
        </w:tabs>
        <w:ind w:left="1800" w:hanging="360"/>
      </w:pPr>
      <w:rPr>
        <w:rFonts w:ascii="Symbol" w:hAnsi="Symbol" w:hint="default"/>
      </w:rPr>
    </w:lvl>
  </w:abstractNum>
  <w:abstractNum w:abstractNumId="3">
    <w:nsid w:val="FFFFFF81"/>
    <w:multiLevelType w:val="singleLevel"/>
    <w:tmpl w:val="E4D8DB92"/>
    <w:lvl w:ilvl="0">
      <w:start w:val="1"/>
      <w:numFmt w:val="bullet"/>
      <w:lvlText w:val=""/>
      <w:lvlJc w:val="left"/>
      <w:pPr>
        <w:tabs>
          <w:tab w:val="num" w:pos="1440"/>
        </w:tabs>
        <w:ind w:left="1440" w:hanging="360"/>
      </w:pPr>
      <w:rPr>
        <w:rFonts w:ascii="Symbol" w:hAnsi="Symbol" w:hint="default"/>
      </w:rPr>
    </w:lvl>
  </w:abstractNum>
  <w:abstractNum w:abstractNumId="4">
    <w:nsid w:val="028A1096"/>
    <w:multiLevelType w:val="multilevel"/>
    <w:tmpl w:val="436CF2DC"/>
    <w:styleLink w:val="Section"/>
    <w:lvl w:ilvl="0">
      <w:start w:val="1"/>
      <w:numFmt w:val="decimal"/>
      <w:lvlText w:val="%1"/>
      <w:lvlJc w:val="left"/>
      <w:pPr>
        <w:ind w:left="1080" w:hanging="1080"/>
      </w:pPr>
      <w:rPr>
        <w:rFonts w:ascii="Museo Sans For Dell" w:hAnsi="Museo Sans For Dell" w:hint="default"/>
        <w:color w:val="0085C3"/>
        <w:sz w:val="36"/>
      </w:rPr>
    </w:lvl>
    <w:lvl w:ilvl="1">
      <w:start w:val="1"/>
      <w:numFmt w:val="decimal"/>
      <w:lvlText w:val="%1.%2"/>
      <w:lvlJc w:val="left"/>
      <w:pPr>
        <w:ind w:left="1080" w:hanging="1080"/>
      </w:pPr>
      <w:rPr>
        <w:rFonts w:ascii="Museo Sans For Dell" w:hAnsi="Museo Sans For Dell" w:hint="default"/>
        <w:color w:val="0085C3"/>
        <w:sz w:val="32"/>
      </w:rPr>
    </w:lvl>
    <w:lvl w:ilvl="2">
      <w:start w:val="1"/>
      <w:numFmt w:val="decimal"/>
      <w:lvlText w:val="%1.%2.%3"/>
      <w:lvlJc w:val="left"/>
      <w:pPr>
        <w:ind w:left="1080" w:hanging="1080"/>
      </w:pPr>
      <w:rPr>
        <w:rFonts w:ascii="Museo Sans For Dell" w:hAnsi="Museo Sans For Dell" w:hint="default"/>
        <w:color w:val="0085C3"/>
        <w:sz w:val="28"/>
      </w:rPr>
    </w:lvl>
    <w:lvl w:ilvl="3">
      <w:start w:val="1"/>
      <w:numFmt w:val="decimal"/>
      <w:lvlText w:val="%1.%2.%3.%4"/>
      <w:lvlJc w:val="left"/>
      <w:pPr>
        <w:ind w:left="1080" w:hanging="1080"/>
      </w:pPr>
      <w:rPr>
        <w:rFonts w:ascii="Museo Sans For Dell" w:hAnsi="Museo Sans For Dell" w:hint="default"/>
        <w:color w:val="0085C3"/>
        <w:sz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035E5A66"/>
    <w:multiLevelType w:val="multilevel"/>
    <w:tmpl w:val="FF82CB0E"/>
    <w:styleLink w:val="Numbered"/>
    <w:lvl w:ilvl="0">
      <w:start w:val="1"/>
      <w:numFmt w:val="decimal"/>
      <w:pStyle w:val="Numbered1"/>
      <w:lvlText w:val="%1."/>
      <w:lvlJc w:val="left"/>
      <w:pPr>
        <w:ind w:left="1800" w:hanging="360"/>
      </w:pPr>
      <w:rPr>
        <w:rFonts w:ascii="Museo Sans For Dell" w:hAnsi="Museo Sans For Dell" w:hint="default"/>
        <w:b w:val="0"/>
        <w:i w:val="0"/>
        <w:color w:val="auto"/>
        <w:sz w:val="20"/>
      </w:rPr>
    </w:lvl>
    <w:lvl w:ilvl="1">
      <w:start w:val="1"/>
      <w:numFmt w:val="lowerLetter"/>
      <w:pStyle w:val="Numbereda"/>
      <w:lvlText w:val="%2."/>
      <w:lvlJc w:val="left"/>
      <w:pPr>
        <w:ind w:left="2160" w:hanging="360"/>
      </w:pPr>
      <w:rPr>
        <w:rFonts w:ascii="Museo Sans For Dell" w:hAnsi="Museo Sans For Dell" w:hint="default"/>
        <w:sz w:val="20"/>
      </w:rPr>
    </w:lvl>
    <w:lvl w:ilvl="2">
      <w:start w:val="1"/>
      <w:numFmt w:val="lowerRoman"/>
      <w:pStyle w:val="numberedi"/>
      <w:lvlText w:val="%3."/>
      <w:lvlJc w:val="left"/>
      <w:pPr>
        <w:ind w:left="2520" w:hanging="360"/>
      </w:pPr>
      <w:rPr>
        <w:rFonts w:ascii="Museo Sans For Dell" w:hAnsi="Museo Sans For Dell" w:hint="default"/>
        <w:sz w:val="20"/>
      </w:rPr>
    </w:lvl>
    <w:lvl w:ilvl="3">
      <w:start w:val="1"/>
      <w:numFmt w:val="decimal"/>
      <w:lvlText w:val="%4."/>
      <w:lvlJc w:val="left"/>
      <w:pPr>
        <w:ind w:left="288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right"/>
      <w:pPr>
        <w:ind w:left="4680" w:hanging="360"/>
      </w:pPr>
      <w:rPr>
        <w:rFonts w:hint="default"/>
      </w:rPr>
    </w:lvl>
  </w:abstractNum>
  <w:abstractNum w:abstractNumId="6">
    <w:nsid w:val="045311CF"/>
    <w:multiLevelType w:val="hybridMultilevel"/>
    <w:tmpl w:val="BC56D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8485AA6"/>
    <w:multiLevelType w:val="hybridMultilevel"/>
    <w:tmpl w:val="BF2C83C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85D0330"/>
    <w:multiLevelType w:val="hybridMultilevel"/>
    <w:tmpl w:val="B5DC56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1355DC0"/>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16445C2B"/>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76A672A"/>
    <w:multiLevelType w:val="hybridMultilevel"/>
    <w:tmpl w:val="28080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8813B8A"/>
    <w:multiLevelType w:val="hybridMultilevel"/>
    <w:tmpl w:val="D08877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8C61B39"/>
    <w:multiLevelType w:val="hybridMultilevel"/>
    <w:tmpl w:val="852683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1D3106FC"/>
    <w:multiLevelType w:val="hybridMultilevel"/>
    <w:tmpl w:val="4704DD52"/>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1E9F7D6C"/>
    <w:multiLevelType w:val="hybridMultilevel"/>
    <w:tmpl w:val="F14A2A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0A629C9"/>
    <w:multiLevelType w:val="hybridMultilevel"/>
    <w:tmpl w:val="852A1A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189462E"/>
    <w:multiLevelType w:val="multilevel"/>
    <w:tmpl w:val="E3DAA7FC"/>
    <w:styleLink w:val="BulletedList"/>
    <w:lvl w:ilvl="0">
      <w:start w:val="1"/>
      <w:numFmt w:val="bullet"/>
      <w:pStyle w:val="ListBullet"/>
      <w:lvlText w:val=""/>
      <w:lvlJc w:val="left"/>
      <w:pPr>
        <w:ind w:left="1627" w:hanging="187"/>
      </w:pPr>
      <w:rPr>
        <w:rFonts w:ascii="Symbol" w:hAnsi="Symbol" w:hint="default"/>
        <w:color w:val="auto"/>
      </w:rPr>
    </w:lvl>
    <w:lvl w:ilvl="1">
      <w:start w:val="1"/>
      <w:numFmt w:val="bullet"/>
      <w:pStyle w:val="ListBullet2"/>
      <w:lvlText w:val="-"/>
      <w:lvlJc w:val="left"/>
      <w:pPr>
        <w:ind w:left="1987" w:hanging="187"/>
      </w:pPr>
      <w:rPr>
        <w:rFonts w:ascii="Courier New" w:hAnsi="Courier New" w:hint="default"/>
        <w:b/>
        <w:i w:val="0"/>
        <w:color w:val="auto"/>
        <w:sz w:val="20"/>
      </w:rPr>
    </w:lvl>
    <w:lvl w:ilvl="2">
      <w:start w:val="1"/>
      <w:numFmt w:val="bullet"/>
      <w:pStyle w:val="ListBullet3"/>
      <w:lvlText w:val="&gt;"/>
      <w:lvlJc w:val="left"/>
      <w:pPr>
        <w:ind w:left="2347" w:hanging="187"/>
      </w:pPr>
      <w:rPr>
        <w:rFonts w:ascii="Museo Sans For Dell" w:hAnsi="Museo Sans For Dell" w:hint="default"/>
        <w:b w:val="0"/>
        <w:i w:val="0"/>
        <w:sz w:val="20"/>
      </w:rPr>
    </w:lvl>
    <w:lvl w:ilvl="3">
      <w:start w:val="1"/>
      <w:numFmt w:val="bullet"/>
      <w:lvlText w:val=""/>
      <w:lvlJc w:val="left"/>
      <w:pPr>
        <w:ind w:left="2707" w:hanging="187"/>
      </w:pPr>
      <w:rPr>
        <w:rFonts w:ascii="Symbol" w:hAnsi="Symbol" w:hint="default"/>
      </w:rPr>
    </w:lvl>
    <w:lvl w:ilvl="4">
      <w:start w:val="1"/>
      <w:numFmt w:val="bullet"/>
      <w:lvlText w:val="o"/>
      <w:lvlJc w:val="left"/>
      <w:pPr>
        <w:ind w:left="3067" w:hanging="187"/>
      </w:pPr>
      <w:rPr>
        <w:rFonts w:ascii="Courier New" w:hAnsi="Courier New" w:cs="Courier New" w:hint="default"/>
      </w:rPr>
    </w:lvl>
    <w:lvl w:ilvl="5">
      <w:start w:val="1"/>
      <w:numFmt w:val="bullet"/>
      <w:lvlText w:val=""/>
      <w:lvlJc w:val="left"/>
      <w:pPr>
        <w:ind w:left="3427" w:hanging="187"/>
      </w:pPr>
      <w:rPr>
        <w:rFonts w:ascii="Wingdings" w:hAnsi="Wingdings" w:hint="default"/>
      </w:rPr>
    </w:lvl>
    <w:lvl w:ilvl="6">
      <w:start w:val="1"/>
      <w:numFmt w:val="bullet"/>
      <w:lvlText w:val=""/>
      <w:lvlJc w:val="left"/>
      <w:pPr>
        <w:ind w:left="3787" w:hanging="187"/>
      </w:pPr>
      <w:rPr>
        <w:rFonts w:ascii="Symbol" w:hAnsi="Symbol" w:hint="default"/>
      </w:rPr>
    </w:lvl>
    <w:lvl w:ilvl="7">
      <w:start w:val="1"/>
      <w:numFmt w:val="bullet"/>
      <w:lvlText w:val="o"/>
      <w:lvlJc w:val="left"/>
      <w:pPr>
        <w:ind w:left="4147" w:hanging="187"/>
      </w:pPr>
      <w:rPr>
        <w:rFonts w:ascii="Courier New" w:hAnsi="Courier New" w:cs="Courier New" w:hint="default"/>
      </w:rPr>
    </w:lvl>
    <w:lvl w:ilvl="8">
      <w:start w:val="1"/>
      <w:numFmt w:val="bullet"/>
      <w:lvlText w:val=""/>
      <w:lvlJc w:val="left"/>
      <w:pPr>
        <w:ind w:left="4507" w:hanging="187"/>
      </w:pPr>
      <w:rPr>
        <w:rFonts w:ascii="Wingdings" w:hAnsi="Wingdings" w:hint="default"/>
      </w:rPr>
    </w:lvl>
  </w:abstractNum>
  <w:abstractNum w:abstractNumId="18">
    <w:nsid w:val="244113D4"/>
    <w:multiLevelType w:val="hybridMultilevel"/>
    <w:tmpl w:val="C8E222C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25DF0E68"/>
    <w:multiLevelType w:val="hybridMultilevel"/>
    <w:tmpl w:val="A97A51D2"/>
    <w:lvl w:ilvl="0" w:tplc="35984F1C">
      <w:start w:val="5"/>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A0839A4"/>
    <w:multiLevelType w:val="hybridMultilevel"/>
    <w:tmpl w:val="FE86E8E4"/>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2A1C23BA"/>
    <w:multiLevelType w:val="hybridMultilevel"/>
    <w:tmpl w:val="A1E0B8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2BC13E53"/>
    <w:multiLevelType w:val="hybridMultilevel"/>
    <w:tmpl w:val="77E28B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2BF46073"/>
    <w:multiLevelType w:val="hybridMultilevel"/>
    <w:tmpl w:val="E30CCA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30834FD1"/>
    <w:multiLevelType w:val="hybridMultilevel"/>
    <w:tmpl w:val="538CA5B4"/>
    <w:lvl w:ilvl="0" w:tplc="C52E05FE">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0E46193"/>
    <w:multiLevelType w:val="multilevel"/>
    <w:tmpl w:val="A7DACF28"/>
    <w:styleLink w:val="Appendix"/>
    <w:lvl w:ilvl="0">
      <w:start w:val="1"/>
      <w:numFmt w:val="upperLetter"/>
      <w:pStyle w:val="Appx-Hdg1"/>
      <w:lvlText w:val="%1"/>
      <w:lvlJc w:val="left"/>
      <w:pPr>
        <w:ind w:left="1080" w:hanging="1080"/>
      </w:pPr>
      <w:rPr>
        <w:rFonts w:ascii="Museo Sans For Dell" w:hAnsi="Museo Sans For Dell" w:hint="default"/>
        <w:color w:val="0085C3"/>
        <w:sz w:val="36"/>
      </w:rPr>
    </w:lvl>
    <w:lvl w:ilvl="1">
      <w:start w:val="1"/>
      <w:numFmt w:val="decimal"/>
      <w:pStyle w:val="Appx-Hdg2"/>
      <w:lvlText w:val="%1.%2"/>
      <w:lvlJc w:val="left"/>
      <w:pPr>
        <w:ind w:left="1080" w:hanging="1080"/>
      </w:pPr>
      <w:rPr>
        <w:rFonts w:ascii="Museo Sans For Dell" w:hAnsi="Museo Sans For Dell" w:hint="default"/>
        <w:color w:val="0085C3"/>
        <w:sz w:val="32"/>
      </w:rPr>
    </w:lvl>
    <w:lvl w:ilvl="2">
      <w:start w:val="1"/>
      <w:numFmt w:val="decimal"/>
      <w:pStyle w:val="Appx-Hdg3"/>
      <w:lvlText w:val="%1.%2.%3"/>
      <w:lvlJc w:val="left"/>
      <w:pPr>
        <w:ind w:left="1080" w:hanging="1080"/>
      </w:pPr>
      <w:rPr>
        <w:rFonts w:ascii="Museo Sans For Dell" w:hAnsi="Museo Sans For Dell" w:hint="default"/>
        <w:color w:val="0085C3"/>
        <w:sz w:val="28"/>
      </w:rPr>
    </w:lvl>
    <w:lvl w:ilvl="3">
      <w:start w:val="1"/>
      <w:numFmt w:val="decimal"/>
      <w:lvlText w:val="%4."/>
      <w:lvlJc w:val="left"/>
      <w:pPr>
        <w:ind w:left="1080" w:hanging="1080"/>
      </w:pPr>
      <w:rPr>
        <w:rFonts w:hint="default"/>
      </w:rPr>
    </w:lvl>
    <w:lvl w:ilvl="4">
      <w:start w:val="1"/>
      <w:numFmt w:val="lowerLetter"/>
      <w:lvlText w:val="%5."/>
      <w:lvlJc w:val="left"/>
      <w:pPr>
        <w:ind w:left="1080" w:hanging="1080"/>
      </w:pPr>
      <w:rPr>
        <w:rFonts w:hint="default"/>
      </w:rPr>
    </w:lvl>
    <w:lvl w:ilvl="5">
      <w:start w:val="1"/>
      <w:numFmt w:val="lowerRoman"/>
      <w:lvlText w:val="%6."/>
      <w:lvlJc w:val="righ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right"/>
      <w:pPr>
        <w:ind w:left="1080" w:hanging="1080"/>
      </w:pPr>
      <w:rPr>
        <w:rFonts w:hint="default"/>
      </w:rPr>
    </w:lvl>
  </w:abstractNum>
  <w:abstractNum w:abstractNumId="26">
    <w:nsid w:val="346A00F8"/>
    <w:multiLevelType w:val="hybridMultilevel"/>
    <w:tmpl w:val="BB505E20"/>
    <w:lvl w:ilvl="0" w:tplc="C778F242">
      <w:start w:val="5"/>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A022B78"/>
    <w:multiLevelType w:val="hybridMultilevel"/>
    <w:tmpl w:val="9F54E09A"/>
    <w:lvl w:ilvl="0" w:tplc="21D0AB78">
      <w:start w:val="1"/>
      <w:numFmt w:val="bullet"/>
      <w:lvlText w:val=""/>
      <w:lvlPicBulletId w:val="0"/>
      <w:lvlJc w:val="left"/>
      <w:pPr>
        <w:tabs>
          <w:tab w:val="num" w:pos="720"/>
        </w:tabs>
        <w:ind w:left="720" w:hanging="360"/>
      </w:pPr>
      <w:rPr>
        <w:rFonts w:ascii="Symbol" w:hAnsi="Symbol" w:hint="default"/>
      </w:rPr>
    </w:lvl>
    <w:lvl w:ilvl="1" w:tplc="8A60E592" w:tentative="1">
      <w:start w:val="1"/>
      <w:numFmt w:val="bullet"/>
      <w:lvlText w:val=""/>
      <w:lvlJc w:val="left"/>
      <w:pPr>
        <w:tabs>
          <w:tab w:val="num" w:pos="1440"/>
        </w:tabs>
        <w:ind w:left="1440" w:hanging="360"/>
      </w:pPr>
      <w:rPr>
        <w:rFonts w:ascii="Symbol" w:hAnsi="Symbol" w:hint="default"/>
      </w:rPr>
    </w:lvl>
    <w:lvl w:ilvl="2" w:tplc="CEDC86E0" w:tentative="1">
      <w:start w:val="1"/>
      <w:numFmt w:val="bullet"/>
      <w:lvlText w:val=""/>
      <w:lvlJc w:val="left"/>
      <w:pPr>
        <w:tabs>
          <w:tab w:val="num" w:pos="2160"/>
        </w:tabs>
        <w:ind w:left="2160" w:hanging="360"/>
      </w:pPr>
      <w:rPr>
        <w:rFonts w:ascii="Symbol" w:hAnsi="Symbol" w:hint="default"/>
      </w:rPr>
    </w:lvl>
    <w:lvl w:ilvl="3" w:tplc="E716D58A" w:tentative="1">
      <w:start w:val="1"/>
      <w:numFmt w:val="bullet"/>
      <w:lvlText w:val=""/>
      <w:lvlJc w:val="left"/>
      <w:pPr>
        <w:tabs>
          <w:tab w:val="num" w:pos="2880"/>
        </w:tabs>
        <w:ind w:left="2880" w:hanging="360"/>
      </w:pPr>
      <w:rPr>
        <w:rFonts w:ascii="Symbol" w:hAnsi="Symbol" w:hint="default"/>
      </w:rPr>
    </w:lvl>
    <w:lvl w:ilvl="4" w:tplc="B5922536" w:tentative="1">
      <w:start w:val="1"/>
      <w:numFmt w:val="bullet"/>
      <w:lvlText w:val=""/>
      <w:lvlJc w:val="left"/>
      <w:pPr>
        <w:tabs>
          <w:tab w:val="num" w:pos="3600"/>
        </w:tabs>
        <w:ind w:left="3600" w:hanging="360"/>
      </w:pPr>
      <w:rPr>
        <w:rFonts w:ascii="Symbol" w:hAnsi="Symbol" w:hint="default"/>
      </w:rPr>
    </w:lvl>
    <w:lvl w:ilvl="5" w:tplc="0EB6C1BE" w:tentative="1">
      <w:start w:val="1"/>
      <w:numFmt w:val="bullet"/>
      <w:lvlText w:val=""/>
      <w:lvlJc w:val="left"/>
      <w:pPr>
        <w:tabs>
          <w:tab w:val="num" w:pos="4320"/>
        </w:tabs>
        <w:ind w:left="4320" w:hanging="360"/>
      </w:pPr>
      <w:rPr>
        <w:rFonts w:ascii="Symbol" w:hAnsi="Symbol" w:hint="default"/>
      </w:rPr>
    </w:lvl>
    <w:lvl w:ilvl="6" w:tplc="3B92A302" w:tentative="1">
      <w:start w:val="1"/>
      <w:numFmt w:val="bullet"/>
      <w:lvlText w:val=""/>
      <w:lvlJc w:val="left"/>
      <w:pPr>
        <w:tabs>
          <w:tab w:val="num" w:pos="5040"/>
        </w:tabs>
        <w:ind w:left="5040" w:hanging="360"/>
      </w:pPr>
      <w:rPr>
        <w:rFonts w:ascii="Symbol" w:hAnsi="Symbol" w:hint="default"/>
      </w:rPr>
    </w:lvl>
    <w:lvl w:ilvl="7" w:tplc="F488876C" w:tentative="1">
      <w:start w:val="1"/>
      <w:numFmt w:val="bullet"/>
      <w:lvlText w:val=""/>
      <w:lvlJc w:val="left"/>
      <w:pPr>
        <w:tabs>
          <w:tab w:val="num" w:pos="5760"/>
        </w:tabs>
        <w:ind w:left="5760" w:hanging="360"/>
      </w:pPr>
      <w:rPr>
        <w:rFonts w:ascii="Symbol" w:hAnsi="Symbol" w:hint="default"/>
      </w:rPr>
    </w:lvl>
    <w:lvl w:ilvl="8" w:tplc="A24CBFDC" w:tentative="1">
      <w:start w:val="1"/>
      <w:numFmt w:val="bullet"/>
      <w:lvlText w:val=""/>
      <w:lvlJc w:val="left"/>
      <w:pPr>
        <w:tabs>
          <w:tab w:val="num" w:pos="6480"/>
        </w:tabs>
        <w:ind w:left="6480" w:hanging="360"/>
      </w:pPr>
      <w:rPr>
        <w:rFonts w:ascii="Symbol" w:hAnsi="Symbol" w:hint="default"/>
      </w:rPr>
    </w:lvl>
  </w:abstractNum>
  <w:abstractNum w:abstractNumId="28">
    <w:nsid w:val="3A6A458A"/>
    <w:multiLevelType w:val="hybridMultilevel"/>
    <w:tmpl w:val="1A6AD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3A700ADE"/>
    <w:multiLevelType w:val="hybridMultilevel"/>
    <w:tmpl w:val="A906F99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3AFC1F98"/>
    <w:multiLevelType w:val="hybridMultilevel"/>
    <w:tmpl w:val="7536FE1C"/>
    <w:lvl w:ilvl="0" w:tplc="2D1AC10A">
      <w:start w:val="1"/>
      <w:numFmt w:val="decimal"/>
      <w:lvlText w:val="Figure %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nsid w:val="3C8C173A"/>
    <w:multiLevelType w:val="hybridMultilevel"/>
    <w:tmpl w:val="05F4D0F6"/>
    <w:lvl w:ilvl="0" w:tplc="4638228E">
      <w:start w:val="1"/>
      <w:numFmt w:val="decimal"/>
      <w:lvlText w:val="%1."/>
      <w:lvlJc w:val="left"/>
      <w:pPr>
        <w:ind w:left="1440" w:hanging="360"/>
      </w:pPr>
      <w:rPr>
        <w:rFonts w:hint="default"/>
      </w:rPr>
    </w:lvl>
    <w:lvl w:ilvl="1" w:tplc="07B89300">
      <w:start w:val="1"/>
      <w:numFmt w:val="lowerLetter"/>
      <w:lvlText w:val="%2."/>
      <w:lvlJc w:val="left"/>
      <w:pPr>
        <w:ind w:left="2160" w:hanging="360"/>
      </w:pPr>
      <w:rPr>
        <w:rFont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3D455018"/>
    <w:multiLevelType w:val="hybridMultilevel"/>
    <w:tmpl w:val="D34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85573E"/>
    <w:multiLevelType w:val="hybridMultilevel"/>
    <w:tmpl w:val="776E3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3DDC7414"/>
    <w:multiLevelType w:val="hybridMultilevel"/>
    <w:tmpl w:val="50E01A72"/>
    <w:lvl w:ilvl="0" w:tplc="68501BAE">
      <w:start w:val="1"/>
      <w:numFmt w:val="bullet"/>
      <w:pStyle w:val="Bullet"/>
      <w:lvlText w:val=""/>
      <w:lvlJc w:val="left"/>
      <w:pPr>
        <w:ind w:left="504" w:hanging="360"/>
      </w:pPr>
      <w:rPr>
        <w:rFonts w:ascii="Symbol" w:hAnsi="Symbol" w:hint="default"/>
        <w:sz w:val="19"/>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3F502E58"/>
    <w:multiLevelType w:val="hybridMultilevel"/>
    <w:tmpl w:val="33FA8E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nsid w:val="402A445C"/>
    <w:multiLevelType w:val="hybridMultilevel"/>
    <w:tmpl w:val="91B084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4035669C"/>
    <w:multiLevelType w:val="hybridMultilevel"/>
    <w:tmpl w:val="7ED8C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41226F20"/>
    <w:multiLevelType w:val="multilevel"/>
    <w:tmpl w:val="FF82CB0E"/>
    <w:numStyleLink w:val="Numbered"/>
  </w:abstractNum>
  <w:abstractNum w:abstractNumId="39">
    <w:nsid w:val="417264CE"/>
    <w:multiLevelType w:val="hybridMultilevel"/>
    <w:tmpl w:val="DFAA13C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436A0269"/>
    <w:multiLevelType w:val="hybridMultilevel"/>
    <w:tmpl w:val="45A4F4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44BB06FC"/>
    <w:multiLevelType w:val="hybridMultilevel"/>
    <w:tmpl w:val="3E2EE71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nsid w:val="49132429"/>
    <w:multiLevelType w:val="hybridMultilevel"/>
    <w:tmpl w:val="A8E250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nsid w:val="4C1A5461"/>
    <w:multiLevelType w:val="hybridMultilevel"/>
    <w:tmpl w:val="B6A46388"/>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nsid w:val="4D22697E"/>
    <w:multiLevelType w:val="hybridMultilevel"/>
    <w:tmpl w:val="A9A25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nsid w:val="4FE67C51"/>
    <w:multiLevelType w:val="hybridMultilevel"/>
    <w:tmpl w:val="07E4FE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54952D0B"/>
    <w:multiLevelType w:val="hybridMultilevel"/>
    <w:tmpl w:val="8902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7A77CAF"/>
    <w:multiLevelType w:val="hybridMultilevel"/>
    <w:tmpl w:val="11BC994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8">
    <w:nsid w:val="5A524FDB"/>
    <w:multiLevelType w:val="hybridMultilevel"/>
    <w:tmpl w:val="B3CE8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AA252A5"/>
    <w:multiLevelType w:val="hybridMultilevel"/>
    <w:tmpl w:val="D460F780"/>
    <w:lvl w:ilvl="0" w:tplc="0D7815AC">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0">
    <w:nsid w:val="5AA70D58"/>
    <w:multiLevelType w:val="hybridMultilevel"/>
    <w:tmpl w:val="40AA335E"/>
    <w:lvl w:ilvl="0" w:tplc="23942C88">
      <w:start w:val="1"/>
      <w:numFmt w:val="lowerRoman"/>
      <w:pStyle w:val="ListNumber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nsid w:val="5AA81D06"/>
    <w:multiLevelType w:val="hybridMultilevel"/>
    <w:tmpl w:val="30FEC52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2">
    <w:nsid w:val="5CF0231E"/>
    <w:multiLevelType w:val="hybridMultilevel"/>
    <w:tmpl w:val="F07C8D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3">
    <w:nsid w:val="5E2277B5"/>
    <w:multiLevelType w:val="multilevel"/>
    <w:tmpl w:val="94FE6BAA"/>
    <w:lvl w:ilvl="0">
      <w:start w:val="1"/>
      <w:numFmt w:val="decimal"/>
      <w:pStyle w:val="ListNumber"/>
      <w:lvlText w:val="%1."/>
      <w:lvlJc w:val="left"/>
      <w:pPr>
        <w:ind w:left="3456" w:hanging="360"/>
      </w:pPr>
      <w:rPr>
        <w:rFonts w:ascii="Museo Sans For Dell" w:hAnsi="Museo Sans For Dell" w:hint="default"/>
        <w:b w:val="0"/>
        <w:i w:val="0"/>
        <w:color w:val="auto"/>
        <w:sz w:val="20"/>
      </w:rPr>
    </w:lvl>
    <w:lvl w:ilvl="1">
      <w:start w:val="1"/>
      <w:numFmt w:val="lowerLetter"/>
      <w:pStyle w:val="ListNumber2"/>
      <w:lvlText w:val="%2."/>
      <w:lvlJc w:val="left"/>
      <w:pPr>
        <w:ind w:left="3816" w:hanging="360"/>
      </w:pPr>
      <w:rPr>
        <w:rFonts w:ascii="Museo Sans For Dell" w:hAnsi="Museo Sans For Dell" w:hint="default"/>
        <w:sz w:val="20"/>
      </w:rPr>
    </w:lvl>
    <w:lvl w:ilvl="2">
      <w:start w:val="1"/>
      <w:numFmt w:val="lowerRoman"/>
      <w:lvlText w:val="%3."/>
      <w:lvlJc w:val="right"/>
      <w:pPr>
        <w:ind w:left="4320" w:hanging="144"/>
      </w:pPr>
      <w:rPr>
        <w:rFonts w:ascii="Museo Sans For Dell" w:hAnsi="Museo Sans For Dell" w:hint="default"/>
        <w:sz w:val="20"/>
      </w:rPr>
    </w:lvl>
    <w:lvl w:ilvl="3">
      <w:start w:val="1"/>
      <w:numFmt w:val="decimal"/>
      <w:lvlText w:val="%4."/>
      <w:lvlJc w:val="left"/>
      <w:pPr>
        <w:ind w:left="4896" w:hanging="360"/>
      </w:pPr>
      <w:rPr>
        <w:rFonts w:hint="default"/>
      </w:rPr>
    </w:lvl>
    <w:lvl w:ilvl="4">
      <w:start w:val="1"/>
      <w:numFmt w:val="lowerLetter"/>
      <w:lvlText w:val="%5."/>
      <w:lvlJc w:val="left"/>
      <w:pPr>
        <w:ind w:left="5616" w:hanging="360"/>
      </w:pPr>
      <w:rPr>
        <w:rFonts w:hint="default"/>
      </w:rPr>
    </w:lvl>
    <w:lvl w:ilvl="5">
      <w:start w:val="1"/>
      <w:numFmt w:val="lowerRoman"/>
      <w:lvlText w:val="%6."/>
      <w:lvlJc w:val="right"/>
      <w:pPr>
        <w:ind w:left="6336" w:hanging="180"/>
      </w:pPr>
      <w:rPr>
        <w:rFonts w:hint="default"/>
      </w:rPr>
    </w:lvl>
    <w:lvl w:ilvl="6">
      <w:start w:val="1"/>
      <w:numFmt w:val="decimal"/>
      <w:lvlText w:val="%7."/>
      <w:lvlJc w:val="left"/>
      <w:pPr>
        <w:ind w:left="7056" w:hanging="360"/>
      </w:pPr>
      <w:rPr>
        <w:rFonts w:hint="default"/>
      </w:rPr>
    </w:lvl>
    <w:lvl w:ilvl="7">
      <w:start w:val="1"/>
      <w:numFmt w:val="lowerLetter"/>
      <w:lvlText w:val="%8."/>
      <w:lvlJc w:val="left"/>
      <w:pPr>
        <w:ind w:left="7776" w:hanging="360"/>
      </w:pPr>
      <w:rPr>
        <w:rFonts w:hint="default"/>
      </w:rPr>
    </w:lvl>
    <w:lvl w:ilvl="8">
      <w:start w:val="1"/>
      <w:numFmt w:val="lowerRoman"/>
      <w:lvlText w:val="%9."/>
      <w:lvlJc w:val="right"/>
      <w:pPr>
        <w:ind w:left="8496" w:hanging="180"/>
      </w:pPr>
      <w:rPr>
        <w:rFonts w:hint="default"/>
      </w:rPr>
    </w:lvl>
  </w:abstractNum>
  <w:abstractNum w:abstractNumId="54">
    <w:nsid w:val="63952553"/>
    <w:multiLevelType w:val="hybridMultilevel"/>
    <w:tmpl w:val="4C0E1C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nsid w:val="65FF4698"/>
    <w:multiLevelType w:val="hybridMultilevel"/>
    <w:tmpl w:val="178491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6">
    <w:nsid w:val="662C642E"/>
    <w:multiLevelType w:val="hybridMultilevel"/>
    <w:tmpl w:val="F0BE49C0"/>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7">
    <w:nsid w:val="678D6326"/>
    <w:multiLevelType w:val="hybridMultilevel"/>
    <w:tmpl w:val="57C8EFC0"/>
    <w:lvl w:ilvl="0" w:tplc="EBB63B98">
      <w:start w:val="1"/>
      <w:numFmt w:val="bullet"/>
      <w:pStyle w:val="Bullets"/>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847481D"/>
    <w:multiLevelType w:val="hybridMultilevel"/>
    <w:tmpl w:val="AB128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6EFF7B93"/>
    <w:multiLevelType w:val="hybridMultilevel"/>
    <w:tmpl w:val="7B18A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0CD266D"/>
    <w:multiLevelType w:val="hybridMultilevel"/>
    <w:tmpl w:val="13C8623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1">
    <w:nsid w:val="71DA12D7"/>
    <w:multiLevelType w:val="hybridMultilevel"/>
    <w:tmpl w:val="E690D80E"/>
    <w:lvl w:ilvl="0" w:tplc="AE963D1E">
      <w:start w:val="1"/>
      <w:numFmt w:val="decimal"/>
      <w:lvlText w:val="%1)"/>
      <w:lvlJc w:val="left"/>
      <w:pPr>
        <w:tabs>
          <w:tab w:val="num" w:pos="936"/>
        </w:tabs>
        <w:ind w:left="864" w:hanging="504"/>
      </w:pPr>
      <w:rPr>
        <w:rFonts w:hint="default"/>
      </w:rPr>
    </w:lvl>
    <w:lvl w:ilvl="1" w:tplc="04090019" w:tentative="1">
      <w:start w:val="1"/>
      <w:numFmt w:val="lowerLetter"/>
      <w:lvlText w:val="%2."/>
      <w:lvlJc w:val="left"/>
      <w:pPr>
        <w:tabs>
          <w:tab w:val="num" w:pos="1944"/>
        </w:tabs>
        <w:ind w:left="1944" w:hanging="360"/>
      </w:p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62">
    <w:nsid w:val="72FA2AF3"/>
    <w:multiLevelType w:val="hybridMultilevel"/>
    <w:tmpl w:val="A38EEA3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3">
    <w:nsid w:val="742805F6"/>
    <w:multiLevelType w:val="hybridMultilevel"/>
    <w:tmpl w:val="5E8A3F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nsid w:val="7C4120D3"/>
    <w:multiLevelType w:val="multilevel"/>
    <w:tmpl w:val="69AA2F6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nsid w:val="7C5237DC"/>
    <w:multiLevelType w:val="hybridMultilevel"/>
    <w:tmpl w:val="DC80A25C"/>
    <w:lvl w:ilvl="0" w:tplc="414462CE">
      <w:start w:val="1"/>
      <w:numFmt w:val="decimal"/>
      <w:pStyle w:val="CaptionTable"/>
      <w:lvlText w:val="Table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5"/>
  </w:num>
  <w:num w:numId="2">
    <w:abstractNumId w:val="25"/>
  </w:num>
  <w:num w:numId="3">
    <w:abstractNumId w:val="17"/>
  </w:num>
  <w:num w:numId="4">
    <w:abstractNumId w:val="30"/>
  </w:num>
  <w:num w:numId="5">
    <w:abstractNumId w:val="65"/>
  </w:num>
  <w:num w:numId="6">
    <w:abstractNumId w:val="64"/>
  </w:num>
  <w:num w:numId="7">
    <w:abstractNumId w:val="17"/>
  </w:num>
  <w:num w:numId="8">
    <w:abstractNumId w:val="53"/>
  </w:num>
  <w:num w:numId="9">
    <w:abstractNumId w:val="50"/>
  </w:num>
  <w:num w:numId="10">
    <w:abstractNumId w:val="5"/>
  </w:num>
  <w:num w:numId="11">
    <w:abstractNumId w:val="38"/>
  </w:num>
  <w:num w:numId="12">
    <w:abstractNumId w:val="4"/>
  </w:num>
  <w:num w:numId="13">
    <w:abstractNumId w:val="3"/>
  </w:num>
  <w:num w:numId="14">
    <w:abstractNumId w:val="2"/>
  </w:num>
  <w:num w:numId="15">
    <w:abstractNumId w:val="1"/>
  </w:num>
  <w:num w:numId="16">
    <w:abstractNumId w:val="0"/>
  </w:num>
  <w:num w:numId="17">
    <w:abstractNumId w:val="35"/>
  </w:num>
  <w:num w:numId="18">
    <w:abstractNumId w:val="37"/>
  </w:num>
  <w:num w:numId="19">
    <w:abstractNumId w:val="23"/>
  </w:num>
  <w:num w:numId="20">
    <w:abstractNumId w:val="45"/>
  </w:num>
  <w:num w:numId="21">
    <w:abstractNumId w:val="15"/>
  </w:num>
  <w:num w:numId="22">
    <w:abstractNumId w:val="33"/>
  </w:num>
  <w:num w:numId="23">
    <w:abstractNumId w:val="13"/>
  </w:num>
  <w:num w:numId="24">
    <w:abstractNumId w:val="8"/>
  </w:num>
  <w:num w:numId="25">
    <w:abstractNumId w:val="34"/>
  </w:num>
  <w:num w:numId="26">
    <w:abstractNumId w:val="7"/>
  </w:num>
  <w:num w:numId="27">
    <w:abstractNumId w:val="54"/>
  </w:num>
  <w:num w:numId="28">
    <w:abstractNumId w:val="21"/>
  </w:num>
  <w:num w:numId="29">
    <w:abstractNumId w:val="55"/>
  </w:num>
  <w:num w:numId="30">
    <w:abstractNumId w:val="9"/>
  </w:num>
  <w:num w:numId="31">
    <w:abstractNumId w:val="10"/>
  </w:num>
  <w:num w:numId="32">
    <w:abstractNumId w:val="52"/>
  </w:num>
  <w:num w:numId="33">
    <w:abstractNumId w:val="49"/>
  </w:num>
  <w:num w:numId="34">
    <w:abstractNumId w:val="22"/>
  </w:num>
  <w:num w:numId="35">
    <w:abstractNumId w:val="12"/>
  </w:num>
  <w:num w:numId="36">
    <w:abstractNumId w:val="39"/>
  </w:num>
  <w:num w:numId="37">
    <w:abstractNumId w:val="51"/>
  </w:num>
  <w:num w:numId="38">
    <w:abstractNumId w:val="44"/>
  </w:num>
  <w:num w:numId="39">
    <w:abstractNumId w:val="40"/>
  </w:num>
  <w:num w:numId="40">
    <w:abstractNumId w:val="11"/>
  </w:num>
  <w:num w:numId="41">
    <w:abstractNumId w:val="31"/>
  </w:num>
  <w:num w:numId="42">
    <w:abstractNumId w:val="57"/>
  </w:num>
  <w:num w:numId="43">
    <w:abstractNumId w:val="18"/>
  </w:num>
  <w:num w:numId="44">
    <w:abstractNumId w:val="59"/>
  </w:num>
  <w:num w:numId="45">
    <w:abstractNumId w:val="41"/>
  </w:num>
  <w:num w:numId="46">
    <w:abstractNumId w:val="26"/>
  </w:num>
  <w:num w:numId="47">
    <w:abstractNumId w:val="28"/>
  </w:num>
  <w:num w:numId="48">
    <w:abstractNumId w:val="36"/>
  </w:num>
  <w:num w:numId="49">
    <w:abstractNumId w:val="32"/>
  </w:num>
  <w:num w:numId="50">
    <w:abstractNumId w:val="43"/>
  </w:num>
  <w:num w:numId="51">
    <w:abstractNumId w:val="42"/>
  </w:num>
  <w:num w:numId="52">
    <w:abstractNumId w:val="29"/>
  </w:num>
  <w:num w:numId="53">
    <w:abstractNumId w:val="62"/>
  </w:num>
  <w:num w:numId="54">
    <w:abstractNumId w:val="60"/>
  </w:num>
  <w:num w:numId="55">
    <w:abstractNumId w:val="56"/>
  </w:num>
  <w:num w:numId="56">
    <w:abstractNumId w:val="47"/>
  </w:num>
  <w:num w:numId="57">
    <w:abstractNumId w:val="46"/>
  </w:num>
  <w:num w:numId="58">
    <w:abstractNumId w:val="24"/>
  </w:num>
  <w:num w:numId="59">
    <w:abstractNumId w:val="63"/>
  </w:num>
  <w:num w:numId="60">
    <w:abstractNumId w:val="48"/>
  </w:num>
  <w:num w:numId="61">
    <w:abstractNumId w:val="19"/>
  </w:num>
  <w:num w:numId="62">
    <w:abstractNumId w:val="6"/>
  </w:num>
  <w:num w:numId="63">
    <w:abstractNumId w:val="20"/>
  </w:num>
  <w:num w:numId="64">
    <w:abstractNumId w:val="14"/>
  </w:num>
  <w:num w:numId="65">
    <w:abstractNumId w:val="61"/>
  </w:num>
  <w:num w:numId="66">
    <w:abstractNumId w:val="58"/>
  </w:num>
  <w:num w:numId="67">
    <w:abstractNumId w:val="16"/>
  </w:num>
  <w:num w:numId="68">
    <w:abstractNumId w:val="2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trackRevisions/>
  <w:documentProtection w:edit="trackedChanges" w:enforcement="0"/>
  <w:defaultTabStop w:val="720"/>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4E5"/>
    <w:rsid w:val="000004C3"/>
    <w:rsid w:val="000011BA"/>
    <w:rsid w:val="00001244"/>
    <w:rsid w:val="00001974"/>
    <w:rsid w:val="00001F00"/>
    <w:rsid w:val="00002809"/>
    <w:rsid w:val="00002CD2"/>
    <w:rsid w:val="000031A7"/>
    <w:rsid w:val="00003269"/>
    <w:rsid w:val="00003D03"/>
    <w:rsid w:val="0000461A"/>
    <w:rsid w:val="00005C9C"/>
    <w:rsid w:val="00007EE5"/>
    <w:rsid w:val="00010399"/>
    <w:rsid w:val="000110DC"/>
    <w:rsid w:val="00011274"/>
    <w:rsid w:val="000114EB"/>
    <w:rsid w:val="000126C9"/>
    <w:rsid w:val="00012A0F"/>
    <w:rsid w:val="00012F94"/>
    <w:rsid w:val="00013627"/>
    <w:rsid w:val="00014681"/>
    <w:rsid w:val="00016936"/>
    <w:rsid w:val="000200DB"/>
    <w:rsid w:val="000209F1"/>
    <w:rsid w:val="00020BA1"/>
    <w:rsid w:val="00021E9C"/>
    <w:rsid w:val="0002242E"/>
    <w:rsid w:val="00022C0A"/>
    <w:rsid w:val="00023298"/>
    <w:rsid w:val="0002330C"/>
    <w:rsid w:val="0002366D"/>
    <w:rsid w:val="0002480A"/>
    <w:rsid w:val="00025310"/>
    <w:rsid w:val="000257E3"/>
    <w:rsid w:val="00025B71"/>
    <w:rsid w:val="0002613B"/>
    <w:rsid w:val="00026C66"/>
    <w:rsid w:val="0002704C"/>
    <w:rsid w:val="000312AB"/>
    <w:rsid w:val="000319AB"/>
    <w:rsid w:val="00032489"/>
    <w:rsid w:val="00033537"/>
    <w:rsid w:val="000339CB"/>
    <w:rsid w:val="00033E36"/>
    <w:rsid w:val="0003614B"/>
    <w:rsid w:val="000371B5"/>
    <w:rsid w:val="0003755C"/>
    <w:rsid w:val="000375E6"/>
    <w:rsid w:val="00041260"/>
    <w:rsid w:val="00041463"/>
    <w:rsid w:val="0004276D"/>
    <w:rsid w:val="00042E55"/>
    <w:rsid w:val="00043A6F"/>
    <w:rsid w:val="00044351"/>
    <w:rsid w:val="000443A6"/>
    <w:rsid w:val="00044568"/>
    <w:rsid w:val="00046772"/>
    <w:rsid w:val="000477B0"/>
    <w:rsid w:val="00050BA3"/>
    <w:rsid w:val="0005196E"/>
    <w:rsid w:val="00051CCE"/>
    <w:rsid w:val="000521A2"/>
    <w:rsid w:val="00052BB9"/>
    <w:rsid w:val="00055ADC"/>
    <w:rsid w:val="00060D33"/>
    <w:rsid w:val="00061785"/>
    <w:rsid w:val="00061FF5"/>
    <w:rsid w:val="0006393D"/>
    <w:rsid w:val="000641CD"/>
    <w:rsid w:val="00064867"/>
    <w:rsid w:val="00066067"/>
    <w:rsid w:val="00066245"/>
    <w:rsid w:val="00066703"/>
    <w:rsid w:val="000667E6"/>
    <w:rsid w:val="00066906"/>
    <w:rsid w:val="00066D7C"/>
    <w:rsid w:val="00070C29"/>
    <w:rsid w:val="00070F94"/>
    <w:rsid w:val="00071082"/>
    <w:rsid w:val="00072325"/>
    <w:rsid w:val="000729EE"/>
    <w:rsid w:val="00072C35"/>
    <w:rsid w:val="00073D98"/>
    <w:rsid w:val="00074A46"/>
    <w:rsid w:val="00074DCF"/>
    <w:rsid w:val="00082A61"/>
    <w:rsid w:val="00084688"/>
    <w:rsid w:val="0008566F"/>
    <w:rsid w:val="00085BE7"/>
    <w:rsid w:val="000860F6"/>
    <w:rsid w:val="00086138"/>
    <w:rsid w:val="0008762E"/>
    <w:rsid w:val="000878E4"/>
    <w:rsid w:val="00087E42"/>
    <w:rsid w:val="000909A1"/>
    <w:rsid w:val="00090B44"/>
    <w:rsid w:val="000921DE"/>
    <w:rsid w:val="00092339"/>
    <w:rsid w:val="0009305A"/>
    <w:rsid w:val="000934DA"/>
    <w:rsid w:val="00093A18"/>
    <w:rsid w:val="000941B0"/>
    <w:rsid w:val="0009573F"/>
    <w:rsid w:val="0009689D"/>
    <w:rsid w:val="00096EF2"/>
    <w:rsid w:val="000A0CA4"/>
    <w:rsid w:val="000A135A"/>
    <w:rsid w:val="000A1FEF"/>
    <w:rsid w:val="000A2931"/>
    <w:rsid w:val="000A5C5F"/>
    <w:rsid w:val="000A5DDB"/>
    <w:rsid w:val="000A6964"/>
    <w:rsid w:val="000A6B4A"/>
    <w:rsid w:val="000B0209"/>
    <w:rsid w:val="000B08EC"/>
    <w:rsid w:val="000B0A5B"/>
    <w:rsid w:val="000B1014"/>
    <w:rsid w:val="000B1094"/>
    <w:rsid w:val="000B1CC3"/>
    <w:rsid w:val="000B2E0D"/>
    <w:rsid w:val="000B3C22"/>
    <w:rsid w:val="000B3F81"/>
    <w:rsid w:val="000B42F1"/>
    <w:rsid w:val="000B4BE0"/>
    <w:rsid w:val="000B50C2"/>
    <w:rsid w:val="000B5396"/>
    <w:rsid w:val="000B586B"/>
    <w:rsid w:val="000B5A29"/>
    <w:rsid w:val="000B5F99"/>
    <w:rsid w:val="000B63C1"/>
    <w:rsid w:val="000B6AB9"/>
    <w:rsid w:val="000B74A9"/>
    <w:rsid w:val="000B7D79"/>
    <w:rsid w:val="000C0541"/>
    <w:rsid w:val="000C0E76"/>
    <w:rsid w:val="000C12CD"/>
    <w:rsid w:val="000C1654"/>
    <w:rsid w:val="000C23D1"/>
    <w:rsid w:val="000C32F7"/>
    <w:rsid w:val="000C3F93"/>
    <w:rsid w:val="000C4ED4"/>
    <w:rsid w:val="000C54CD"/>
    <w:rsid w:val="000C588F"/>
    <w:rsid w:val="000C6391"/>
    <w:rsid w:val="000C63C3"/>
    <w:rsid w:val="000C6984"/>
    <w:rsid w:val="000D0D72"/>
    <w:rsid w:val="000D1C75"/>
    <w:rsid w:val="000D1E3C"/>
    <w:rsid w:val="000D2261"/>
    <w:rsid w:val="000D5915"/>
    <w:rsid w:val="000D5D9F"/>
    <w:rsid w:val="000D6DE7"/>
    <w:rsid w:val="000D7758"/>
    <w:rsid w:val="000D7EC9"/>
    <w:rsid w:val="000E0038"/>
    <w:rsid w:val="000E03CD"/>
    <w:rsid w:val="000E06C9"/>
    <w:rsid w:val="000E20E2"/>
    <w:rsid w:val="000E294B"/>
    <w:rsid w:val="000E2C1A"/>
    <w:rsid w:val="000E3701"/>
    <w:rsid w:val="000E384A"/>
    <w:rsid w:val="000E4C1C"/>
    <w:rsid w:val="000E4F97"/>
    <w:rsid w:val="000E61FC"/>
    <w:rsid w:val="000F3007"/>
    <w:rsid w:val="000F39C6"/>
    <w:rsid w:val="000F3B67"/>
    <w:rsid w:val="000F621F"/>
    <w:rsid w:val="000F7A9F"/>
    <w:rsid w:val="000F7CC8"/>
    <w:rsid w:val="00100C78"/>
    <w:rsid w:val="001020C8"/>
    <w:rsid w:val="00103342"/>
    <w:rsid w:val="00104348"/>
    <w:rsid w:val="00104DBC"/>
    <w:rsid w:val="0010599E"/>
    <w:rsid w:val="00105DDF"/>
    <w:rsid w:val="00106991"/>
    <w:rsid w:val="001072DD"/>
    <w:rsid w:val="00110549"/>
    <w:rsid w:val="00111562"/>
    <w:rsid w:val="00111FDB"/>
    <w:rsid w:val="001124AB"/>
    <w:rsid w:val="00112ABB"/>
    <w:rsid w:val="001135E3"/>
    <w:rsid w:val="00113A71"/>
    <w:rsid w:val="0011404C"/>
    <w:rsid w:val="001158C7"/>
    <w:rsid w:val="001158F1"/>
    <w:rsid w:val="00115B51"/>
    <w:rsid w:val="00116040"/>
    <w:rsid w:val="0011644D"/>
    <w:rsid w:val="0011781A"/>
    <w:rsid w:val="001204E3"/>
    <w:rsid w:val="001209C3"/>
    <w:rsid w:val="001211E9"/>
    <w:rsid w:val="00121716"/>
    <w:rsid w:val="00121A10"/>
    <w:rsid w:val="00123752"/>
    <w:rsid w:val="00123C8A"/>
    <w:rsid w:val="001244D9"/>
    <w:rsid w:val="00124F16"/>
    <w:rsid w:val="00127535"/>
    <w:rsid w:val="00127E90"/>
    <w:rsid w:val="00127F9B"/>
    <w:rsid w:val="001307BE"/>
    <w:rsid w:val="001308D2"/>
    <w:rsid w:val="00130D90"/>
    <w:rsid w:val="00131F59"/>
    <w:rsid w:val="00132376"/>
    <w:rsid w:val="0013337B"/>
    <w:rsid w:val="00133BFD"/>
    <w:rsid w:val="00133F0D"/>
    <w:rsid w:val="001369E9"/>
    <w:rsid w:val="00137A03"/>
    <w:rsid w:val="001406F6"/>
    <w:rsid w:val="00141582"/>
    <w:rsid w:val="00141CE7"/>
    <w:rsid w:val="001434F2"/>
    <w:rsid w:val="00145B24"/>
    <w:rsid w:val="00146E45"/>
    <w:rsid w:val="00147423"/>
    <w:rsid w:val="0015043E"/>
    <w:rsid w:val="0015074F"/>
    <w:rsid w:val="001508D7"/>
    <w:rsid w:val="00150B74"/>
    <w:rsid w:val="00151510"/>
    <w:rsid w:val="00152106"/>
    <w:rsid w:val="00153CBB"/>
    <w:rsid w:val="00153CC5"/>
    <w:rsid w:val="0015567A"/>
    <w:rsid w:val="00160FA1"/>
    <w:rsid w:val="00161E37"/>
    <w:rsid w:val="00162117"/>
    <w:rsid w:val="0016335E"/>
    <w:rsid w:val="00163401"/>
    <w:rsid w:val="00165B71"/>
    <w:rsid w:val="00166241"/>
    <w:rsid w:val="001663C8"/>
    <w:rsid w:val="00166CE1"/>
    <w:rsid w:val="00167CEB"/>
    <w:rsid w:val="001700A1"/>
    <w:rsid w:val="0017049F"/>
    <w:rsid w:val="00171EA8"/>
    <w:rsid w:val="00172FD9"/>
    <w:rsid w:val="0017375C"/>
    <w:rsid w:val="00173C29"/>
    <w:rsid w:val="00173E42"/>
    <w:rsid w:val="00174F28"/>
    <w:rsid w:val="00177D78"/>
    <w:rsid w:val="0018097B"/>
    <w:rsid w:val="00181515"/>
    <w:rsid w:val="00181D13"/>
    <w:rsid w:val="0018305C"/>
    <w:rsid w:val="00183148"/>
    <w:rsid w:val="001834E6"/>
    <w:rsid w:val="00184CD2"/>
    <w:rsid w:val="0018666C"/>
    <w:rsid w:val="0018708E"/>
    <w:rsid w:val="00187454"/>
    <w:rsid w:val="001874C3"/>
    <w:rsid w:val="00187675"/>
    <w:rsid w:val="00190348"/>
    <w:rsid w:val="00191388"/>
    <w:rsid w:val="0019224B"/>
    <w:rsid w:val="001932D1"/>
    <w:rsid w:val="001938F8"/>
    <w:rsid w:val="00193A4C"/>
    <w:rsid w:val="00195A21"/>
    <w:rsid w:val="00196436"/>
    <w:rsid w:val="00196581"/>
    <w:rsid w:val="00196AC6"/>
    <w:rsid w:val="001978B5"/>
    <w:rsid w:val="001A040A"/>
    <w:rsid w:val="001A0780"/>
    <w:rsid w:val="001A21D5"/>
    <w:rsid w:val="001A2819"/>
    <w:rsid w:val="001A2E02"/>
    <w:rsid w:val="001A3F8F"/>
    <w:rsid w:val="001A43E1"/>
    <w:rsid w:val="001A53D2"/>
    <w:rsid w:val="001A592F"/>
    <w:rsid w:val="001A59E5"/>
    <w:rsid w:val="001A648B"/>
    <w:rsid w:val="001A65B7"/>
    <w:rsid w:val="001B0070"/>
    <w:rsid w:val="001B0DB4"/>
    <w:rsid w:val="001B10EE"/>
    <w:rsid w:val="001B11CF"/>
    <w:rsid w:val="001B17B0"/>
    <w:rsid w:val="001B1C2D"/>
    <w:rsid w:val="001B1E33"/>
    <w:rsid w:val="001B20E8"/>
    <w:rsid w:val="001B508E"/>
    <w:rsid w:val="001B54DA"/>
    <w:rsid w:val="001B55D9"/>
    <w:rsid w:val="001B5C47"/>
    <w:rsid w:val="001B7713"/>
    <w:rsid w:val="001B7C9B"/>
    <w:rsid w:val="001B7F9C"/>
    <w:rsid w:val="001C105C"/>
    <w:rsid w:val="001C136A"/>
    <w:rsid w:val="001C2348"/>
    <w:rsid w:val="001C2543"/>
    <w:rsid w:val="001C2A94"/>
    <w:rsid w:val="001C2F80"/>
    <w:rsid w:val="001C3256"/>
    <w:rsid w:val="001C4445"/>
    <w:rsid w:val="001C4581"/>
    <w:rsid w:val="001C47AC"/>
    <w:rsid w:val="001C5545"/>
    <w:rsid w:val="001C6968"/>
    <w:rsid w:val="001C6CA0"/>
    <w:rsid w:val="001C6F44"/>
    <w:rsid w:val="001C77FE"/>
    <w:rsid w:val="001D0BE9"/>
    <w:rsid w:val="001D15B7"/>
    <w:rsid w:val="001D1E74"/>
    <w:rsid w:val="001D40DA"/>
    <w:rsid w:val="001D4691"/>
    <w:rsid w:val="001D5233"/>
    <w:rsid w:val="001D5634"/>
    <w:rsid w:val="001D5CBB"/>
    <w:rsid w:val="001D5EA7"/>
    <w:rsid w:val="001D6237"/>
    <w:rsid w:val="001D642B"/>
    <w:rsid w:val="001D694A"/>
    <w:rsid w:val="001D728E"/>
    <w:rsid w:val="001D767B"/>
    <w:rsid w:val="001E1121"/>
    <w:rsid w:val="001E133C"/>
    <w:rsid w:val="001E1BC9"/>
    <w:rsid w:val="001E2A42"/>
    <w:rsid w:val="001E2AEE"/>
    <w:rsid w:val="001E6186"/>
    <w:rsid w:val="001E6398"/>
    <w:rsid w:val="001E63B9"/>
    <w:rsid w:val="001E6659"/>
    <w:rsid w:val="001E7A08"/>
    <w:rsid w:val="001F084A"/>
    <w:rsid w:val="001F1AE0"/>
    <w:rsid w:val="001F38AA"/>
    <w:rsid w:val="001F5B20"/>
    <w:rsid w:val="002014A5"/>
    <w:rsid w:val="0020194A"/>
    <w:rsid w:val="00201A78"/>
    <w:rsid w:val="00202425"/>
    <w:rsid w:val="00202A4A"/>
    <w:rsid w:val="00203739"/>
    <w:rsid w:val="00204635"/>
    <w:rsid w:val="002049B3"/>
    <w:rsid w:val="00206183"/>
    <w:rsid w:val="002108A9"/>
    <w:rsid w:val="002108C0"/>
    <w:rsid w:val="002109EB"/>
    <w:rsid w:val="00210ADA"/>
    <w:rsid w:val="00210C5E"/>
    <w:rsid w:val="002119FF"/>
    <w:rsid w:val="00212C1A"/>
    <w:rsid w:val="002130AC"/>
    <w:rsid w:val="002131BE"/>
    <w:rsid w:val="0021370C"/>
    <w:rsid w:val="00213FDB"/>
    <w:rsid w:val="00214B1B"/>
    <w:rsid w:val="00215524"/>
    <w:rsid w:val="0021556E"/>
    <w:rsid w:val="00215FBB"/>
    <w:rsid w:val="002161C9"/>
    <w:rsid w:val="002169BF"/>
    <w:rsid w:val="00216ADD"/>
    <w:rsid w:val="00217F81"/>
    <w:rsid w:val="00220C52"/>
    <w:rsid w:val="00220D84"/>
    <w:rsid w:val="00223887"/>
    <w:rsid w:val="0022395C"/>
    <w:rsid w:val="00223D68"/>
    <w:rsid w:val="00224238"/>
    <w:rsid w:val="00224729"/>
    <w:rsid w:val="00224AE7"/>
    <w:rsid w:val="002253F4"/>
    <w:rsid w:val="00226618"/>
    <w:rsid w:val="00231397"/>
    <w:rsid w:val="0023197A"/>
    <w:rsid w:val="00231EEF"/>
    <w:rsid w:val="002320DF"/>
    <w:rsid w:val="00232198"/>
    <w:rsid w:val="00235039"/>
    <w:rsid w:val="0023696F"/>
    <w:rsid w:val="00237BAE"/>
    <w:rsid w:val="002400AB"/>
    <w:rsid w:val="002402BB"/>
    <w:rsid w:val="00242209"/>
    <w:rsid w:val="0024287A"/>
    <w:rsid w:val="00243A2C"/>
    <w:rsid w:val="00244B82"/>
    <w:rsid w:val="00244C94"/>
    <w:rsid w:val="00244F38"/>
    <w:rsid w:val="002450E9"/>
    <w:rsid w:val="00245608"/>
    <w:rsid w:val="0024576D"/>
    <w:rsid w:val="00245890"/>
    <w:rsid w:val="002464FE"/>
    <w:rsid w:val="002466EB"/>
    <w:rsid w:val="00246BE1"/>
    <w:rsid w:val="0025064A"/>
    <w:rsid w:val="00250CDA"/>
    <w:rsid w:val="002511BF"/>
    <w:rsid w:val="00251D7A"/>
    <w:rsid w:val="00251E31"/>
    <w:rsid w:val="00252119"/>
    <w:rsid w:val="0025266A"/>
    <w:rsid w:val="002529BB"/>
    <w:rsid w:val="00253BF9"/>
    <w:rsid w:val="0025685C"/>
    <w:rsid w:val="00257B8E"/>
    <w:rsid w:val="0026089B"/>
    <w:rsid w:val="00260D5D"/>
    <w:rsid w:val="00261FE8"/>
    <w:rsid w:val="00262B09"/>
    <w:rsid w:val="00264578"/>
    <w:rsid w:val="00264AEB"/>
    <w:rsid w:val="00267375"/>
    <w:rsid w:val="00267A0F"/>
    <w:rsid w:val="00270480"/>
    <w:rsid w:val="002719D7"/>
    <w:rsid w:val="002728C5"/>
    <w:rsid w:val="00272919"/>
    <w:rsid w:val="002733E2"/>
    <w:rsid w:val="00273652"/>
    <w:rsid w:val="002749A9"/>
    <w:rsid w:val="00274B69"/>
    <w:rsid w:val="002766DA"/>
    <w:rsid w:val="00276996"/>
    <w:rsid w:val="00276B47"/>
    <w:rsid w:val="00277DED"/>
    <w:rsid w:val="00277FE4"/>
    <w:rsid w:val="00280F46"/>
    <w:rsid w:val="00282418"/>
    <w:rsid w:val="002832BC"/>
    <w:rsid w:val="00284ACA"/>
    <w:rsid w:val="00285528"/>
    <w:rsid w:val="0028577D"/>
    <w:rsid w:val="00285838"/>
    <w:rsid w:val="002869A6"/>
    <w:rsid w:val="0028730A"/>
    <w:rsid w:val="0028746B"/>
    <w:rsid w:val="00291B88"/>
    <w:rsid w:val="002923B1"/>
    <w:rsid w:val="00292CC0"/>
    <w:rsid w:val="002943B5"/>
    <w:rsid w:val="002949A2"/>
    <w:rsid w:val="00295A5F"/>
    <w:rsid w:val="002972E0"/>
    <w:rsid w:val="00297D55"/>
    <w:rsid w:val="002A095C"/>
    <w:rsid w:val="002A13E6"/>
    <w:rsid w:val="002A1879"/>
    <w:rsid w:val="002A1A87"/>
    <w:rsid w:val="002A1DC5"/>
    <w:rsid w:val="002A1F95"/>
    <w:rsid w:val="002A36A2"/>
    <w:rsid w:val="002A38EB"/>
    <w:rsid w:val="002A43B0"/>
    <w:rsid w:val="002A4F0C"/>
    <w:rsid w:val="002A5C6D"/>
    <w:rsid w:val="002A5E04"/>
    <w:rsid w:val="002A762F"/>
    <w:rsid w:val="002A7D7E"/>
    <w:rsid w:val="002A7F9D"/>
    <w:rsid w:val="002B0961"/>
    <w:rsid w:val="002B0D83"/>
    <w:rsid w:val="002B101F"/>
    <w:rsid w:val="002B1D63"/>
    <w:rsid w:val="002B1F31"/>
    <w:rsid w:val="002B2428"/>
    <w:rsid w:val="002B258E"/>
    <w:rsid w:val="002B265F"/>
    <w:rsid w:val="002B4012"/>
    <w:rsid w:val="002B5CCF"/>
    <w:rsid w:val="002B5FF0"/>
    <w:rsid w:val="002B63CE"/>
    <w:rsid w:val="002B6B84"/>
    <w:rsid w:val="002B771A"/>
    <w:rsid w:val="002B7FAA"/>
    <w:rsid w:val="002C0174"/>
    <w:rsid w:val="002C0B93"/>
    <w:rsid w:val="002C0D7B"/>
    <w:rsid w:val="002C1E20"/>
    <w:rsid w:val="002C1EDC"/>
    <w:rsid w:val="002C22D8"/>
    <w:rsid w:val="002C3215"/>
    <w:rsid w:val="002C367D"/>
    <w:rsid w:val="002C3D50"/>
    <w:rsid w:val="002C448E"/>
    <w:rsid w:val="002C4717"/>
    <w:rsid w:val="002C4A14"/>
    <w:rsid w:val="002C5326"/>
    <w:rsid w:val="002C5DCB"/>
    <w:rsid w:val="002C647E"/>
    <w:rsid w:val="002C67E7"/>
    <w:rsid w:val="002C6BD8"/>
    <w:rsid w:val="002C6F16"/>
    <w:rsid w:val="002D089E"/>
    <w:rsid w:val="002D0A6F"/>
    <w:rsid w:val="002D109B"/>
    <w:rsid w:val="002D168C"/>
    <w:rsid w:val="002D1BEA"/>
    <w:rsid w:val="002D351A"/>
    <w:rsid w:val="002D353D"/>
    <w:rsid w:val="002D362D"/>
    <w:rsid w:val="002D4BBF"/>
    <w:rsid w:val="002D4BFA"/>
    <w:rsid w:val="002D4CE2"/>
    <w:rsid w:val="002D4F81"/>
    <w:rsid w:val="002D50B0"/>
    <w:rsid w:val="002D70D0"/>
    <w:rsid w:val="002E0701"/>
    <w:rsid w:val="002E07EA"/>
    <w:rsid w:val="002E0A47"/>
    <w:rsid w:val="002E0B38"/>
    <w:rsid w:val="002E16DE"/>
    <w:rsid w:val="002E2DB9"/>
    <w:rsid w:val="002E3AC4"/>
    <w:rsid w:val="002E519E"/>
    <w:rsid w:val="002E5783"/>
    <w:rsid w:val="002E63CD"/>
    <w:rsid w:val="002E6D6A"/>
    <w:rsid w:val="002F136E"/>
    <w:rsid w:val="002F3284"/>
    <w:rsid w:val="002F3AC7"/>
    <w:rsid w:val="002F3C19"/>
    <w:rsid w:val="002F4BBD"/>
    <w:rsid w:val="002F4CC7"/>
    <w:rsid w:val="00300356"/>
    <w:rsid w:val="0030057D"/>
    <w:rsid w:val="00300707"/>
    <w:rsid w:val="0030098C"/>
    <w:rsid w:val="00300DCE"/>
    <w:rsid w:val="0030118E"/>
    <w:rsid w:val="003014DD"/>
    <w:rsid w:val="00303893"/>
    <w:rsid w:val="0030456A"/>
    <w:rsid w:val="00305630"/>
    <w:rsid w:val="003058F0"/>
    <w:rsid w:val="00306962"/>
    <w:rsid w:val="00306AAA"/>
    <w:rsid w:val="00306C8A"/>
    <w:rsid w:val="003075DE"/>
    <w:rsid w:val="0031058E"/>
    <w:rsid w:val="00310CBA"/>
    <w:rsid w:val="00311A73"/>
    <w:rsid w:val="00312016"/>
    <w:rsid w:val="0031212F"/>
    <w:rsid w:val="00312B9D"/>
    <w:rsid w:val="0031544D"/>
    <w:rsid w:val="003157C5"/>
    <w:rsid w:val="00315BF7"/>
    <w:rsid w:val="003162EE"/>
    <w:rsid w:val="00317E96"/>
    <w:rsid w:val="00321589"/>
    <w:rsid w:val="0032163A"/>
    <w:rsid w:val="00322530"/>
    <w:rsid w:val="0032264E"/>
    <w:rsid w:val="00323261"/>
    <w:rsid w:val="003233DE"/>
    <w:rsid w:val="003237D5"/>
    <w:rsid w:val="0032447A"/>
    <w:rsid w:val="00326826"/>
    <w:rsid w:val="0033018B"/>
    <w:rsid w:val="0033024E"/>
    <w:rsid w:val="0033036C"/>
    <w:rsid w:val="0033154D"/>
    <w:rsid w:val="003324F4"/>
    <w:rsid w:val="00334779"/>
    <w:rsid w:val="003347A3"/>
    <w:rsid w:val="00334FCE"/>
    <w:rsid w:val="00335C60"/>
    <w:rsid w:val="003371E9"/>
    <w:rsid w:val="003408E8"/>
    <w:rsid w:val="0034198E"/>
    <w:rsid w:val="00341ECB"/>
    <w:rsid w:val="00342D1A"/>
    <w:rsid w:val="00342EBE"/>
    <w:rsid w:val="00343515"/>
    <w:rsid w:val="00343D46"/>
    <w:rsid w:val="00343F6C"/>
    <w:rsid w:val="0034648B"/>
    <w:rsid w:val="0034780C"/>
    <w:rsid w:val="0035008A"/>
    <w:rsid w:val="003504D3"/>
    <w:rsid w:val="003519DA"/>
    <w:rsid w:val="00353A8D"/>
    <w:rsid w:val="00354270"/>
    <w:rsid w:val="00357767"/>
    <w:rsid w:val="00357C87"/>
    <w:rsid w:val="00361AF0"/>
    <w:rsid w:val="00362230"/>
    <w:rsid w:val="00362B36"/>
    <w:rsid w:val="00363FDA"/>
    <w:rsid w:val="00364591"/>
    <w:rsid w:val="00364E1B"/>
    <w:rsid w:val="003654A9"/>
    <w:rsid w:val="00365ADE"/>
    <w:rsid w:val="00365E3E"/>
    <w:rsid w:val="003670D8"/>
    <w:rsid w:val="00367BAF"/>
    <w:rsid w:val="00367E3E"/>
    <w:rsid w:val="0037188C"/>
    <w:rsid w:val="00372B4F"/>
    <w:rsid w:val="00372BE0"/>
    <w:rsid w:val="00372CDD"/>
    <w:rsid w:val="00375323"/>
    <w:rsid w:val="00376C76"/>
    <w:rsid w:val="003776BE"/>
    <w:rsid w:val="003807B1"/>
    <w:rsid w:val="003821D6"/>
    <w:rsid w:val="00384C8F"/>
    <w:rsid w:val="00384DCC"/>
    <w:rsid w:val="00385E58"/>
    <w:rsid w:val="003860B0"/>
    <w:rsid w:val="00386295"/>
    <w:rsid w:val="00386932"/>
    <w:rsid w:val="00386C2A"/>
    <w:rsid w:val="003877A7"/>
    <w:rsid w:val="0038781C"/>
    <w:rsid w:val="00387C67"/>
    <w:rsid w:val="00390538"/>
    <w:rsid w:val="003913B1"/>
    <w:rsid w:val="00391E31"/>
    <w:rsid w:val="00391FD3"/>
    <w:rsid w:val="003953DA"/>
    <w:rsid w:val="0039602F"/>
    <w:rsid w:val="00396F86"/>
    <w:rsid w:val="003A05E3"/>
    <w:rsid w:val="003A13E2"/>
    <w:rsid w:val="003A18A4"/>
    <w:rsid w:val="003A2CE3"/>
    <w:rsid w:val="003A2D75"/>
    <w:rsid w:val="003A440B"/>
    <w:rsid w:val="003A4DF5"/>
    <w:rsid w:val="003A4F19"/>
    <w:rsid w:val="003A58BB"/>
    <w:rsid w:val="003B0637"/>
    <w:rsid w:val="003B157C"/>
    <w:rsid w:val="003B1C5F"/>
    <w:rsid w:val="003B20AA"/>
    <w:rsid w:val="003B216E"/>
    <w:rsid w:val="003B23EC"/>
    <w:rsid w:val="003B27B2"/>
    <w:rsid w:val="003B5B54"/>
    <w:rsid w:val="003B74FD"/>
    <w:rsid w:val="003C069F"/>
    <w:rsid w:val="003C06B8"/>
    <w:rsid w:val="003C071C"/>
    <w:rsid w:val="003C24CA"/>
    <w:rsid w:val="003C34DB"/>
    <w:rsid w:val="003C428F"/>
    <w:rsid w:val="003C43EA"/>
    <w:rsid w:val="003C4418"/>
    <w:rsid w:val="003C5642"/>
    <w:rsid w:val="003C5D49"/>
    <w:rsid w:val="003C763F"/>
    <w:rsid w:val="003C7B7C"/>
    <w:rsid w:val="003C7F07"/>
    <w:rsid w:val="003D2116"/>
    <w:rsid w:val="003D2353"/>
    <w:rsid w:val="003D2B88"/>
    <w:rsid w:val="003D2F1C"/>
    <w:rsid w:val="003D379B"/>
    <w:rsid w:val="003D4292"/>
    <w:rsid w:val="003D4AFD"/>
    <w:rsid w:val="003D50A2"/>
    <w:rsid w:val="003D5DE3"/>
    <w:rsid w:val="003D5F46"/>
    <w:rsid w:val="003D76C5"/>
    <w:rsid w:val="003E0C5B"/>
    <w:rsid w:val="003E1495"/>
    <w:rsid w:val="003E32E7"/>
    <w:rsid w:val="003E34E9"/>
    <w:rsid w:val="003E387D"/>
    <w:rsid w:val="003E3C3A"/>
    <w:rsid w:val="003E3C3B"/>
    <w:rsid w:val="003E4109"/>
    <w:rsid w:val="003E58BE"/>
    <w:rsid w:val="003F0404"/>
    <w:rsid w:val="003F1AA7"/>
    <w:rsid w:val="003F1E72"/>
    <w:rsid w:val="003F297B"/>
    <w:rsid w:val="003F30FC"/>
    <w:rsid w:val="003F33A0"/>
    <w:rsid w:val="003F38FF"/>
    <w:rsid w:val="003F57C6"/>
    <w:rsid w:val="003F5CD1"/>
    <w:rsid w:val="003F5DF3"/>
    <w:rsid w:val="003F60DA"/>
    <w:rsid w:val="003F6251"/>
    <w:rsid w:val="003F6C3D"/>
    <w:rsid w:val="00400BC9"/>
    <w:rsid w:val="004016F6"/>
    <w:rsid w:val="00401A90"/>
    <w:rsid w:val="00401D69"/>
    <w:rsid w:val="00404BFF"/>
    <w:rsid w:val="004057C0"/>
    <w:rsid w:val="00406C6F"/>
    <w:rsid w:val="00406DB6"/>
    <w:rsid w:val="00406EFB"/>
    <w:rsid w:val="0040704C"/>
    <w:rsid w:val="004071AF"/>
    <w:rsid w:val="00407311"/>
    <w:rsid w:val="00407C44"/>
    <w:rsid w:val="0041194B"/>
    <w:rsid w:val="0041198F"/>
    <w:rsid w:val="00411C1E"/>
    <w:rsid w:val="00411CF8"/>
    <w:rsid w:val="00411FF9"/>
    <w:rsid w:val="00412522"/>
    <w:rsid w:val="004141B4"/>
    <w:rsid w:val="00414EF8"/>
    <w:rsid w:val="00416500"/>
    <w:rsid w:val="00420473"/>
    <w:rsid w:val="00420BAB"/>
    <w:rsid w:val="00421A4E"/>
    <w:rsid w:val="00422EEA"/>
    <w:rsid w:val="00425EDC"/>
    <w:rsid w:val="00426207"/>
    <w:rsid w:val="004264E9"/>
    <w:rsid w:val="00426651"/>
    <w:rsid w:val="00426B43"/>
    <w:rsid w:val="00426E11"/>
    <w:rsid w:val="00427BD5"/>
    <w:rsid w:val="00430279"/>
    <w:rsid w:val="004304A3"/>
    <w:rsid w:val="00430D8D"/>
    <w:rsid w:val="0043136F"/>
    <w:rsid w:val="004329DD"/>
    <w:rsid w:val="004329F5"/>
    <w:rsid w:val="00432FE8"/>
    <w:rsid w:val="0043303D"/>
    <w:rsid w:val="004331B1"/>
    <w:rsid w:val="00433E01"/>
    <w:rsid w:val="004357FF"/>
    <w:rsid w:val="004360DC"/>
    <w:rsid w:val="0043690C"/>
    <w:rsid w:val="0043735F"/>
    <w:rsid w:val="004418FE"/>
    <w:rsid w:val="00443ABF"/>
    <w:rsid w:val="00443D3C"/>
    <w:rsid w:val="00443E75"/>
    <w:rsid w:val="00443F75"/>
    <w:rsid w:val="004441C5"/>
    <w:rsid w:val="00444FDC"/>
    <w:rsid w:val="004472E7"/>
    <w:rsid w:val="0044756B"/>
    <w:rsid w:val="0044792C"/>
    <w:rsid w:val="00447B69"/>
    <w:rsid w:val="0045087D"/>
    <w:rsid w:val="00451411"/>
    <w:rsid w:val="004514D5"/>
    <w:rsid w:val="00451617"/>
    <w:rsid w:val="00453BD5"/>
    <w:rsid w:val="00454590"/>
    <w:rsid w:val="004545B1"/>
    <w:rsid w:val="00455910"/>
    <w:rsid w:val="0045690A"/>
    <w:rsid w:val="0045708D"/>
    <w:rsid w:val="00460538"/>
    <w:rsid w:val="0046063B"/>
    <w:rsid w:val="00460E19"/>
    <w:rsid w:val="00460E73"/>
    <w:rsid w:val="00462E7C"/>
    <w:rsid w:val="0046354E"/>
    <w:rsid w:val="00465D56"/>
    <w:rsid w:val="004661D0"/>
    <w:rsid w:val="00466937"/>
    <w:rsid w:val="00467A7C"/>
    <w:rsid w:val="00467FE6"/>
    <w:rsid w:val="00470239"/>
    <w:rsid w:val="0047051C"/>
    <w:rsid w:val="004716FD"/>
    <w:rsid w:val="00472171"/>
    <w:rsid w:val="0047273C"/>
    <w:rsid w:val="00472E0C"/>
    <w:rsid w:val="00473CFE"/>
    <w:rsid w:val="00474DF8"/>
    <w:rsid w:val="004753FF"/>
    <w:rsid w:val="0047557B"/>
    <w:rsid w:val="00476163"/>
    <w:rsid w:val="00476792"/>
    <w:rsid w:val="00477513"/>
    <w:rsid w:val="00480566"/>
    <w:rsid w:val="00481390"/>
    <w:rsid w:val="00482352"/>
    <w:rsid w:val="00483AAA"/>
    <w:rsid w:val="00484A64"/>
    <w:rsid w:val="00484F87"/>
    <w:rsid w:val="0048527B"/>
    <w:rsid w:val="00486662"/>
    <w:rsid w:val="004867DB"/>
    <w:rsid w:val="0048727F"/>
    <w:rsid w:val="004874B3"/>
    <w:rsid w:val="00487A22"/>
    <w:rsid w:val="00487B3C"/>
    <w:rsid w:val="00490508"/>
    <w:rsid w:val="004905B2"/>
    <w:rsid w:val="00490B6A"/>
    <w:rsid w:val="00490F29"/>
    <w:rsid w:val="00491468"/>
    <w:rsid w:val="00491C35"/>
    <w:rsid w:val="00492742"/>
    <w:rsid w:val="00492B93"/>
    <w:rsid w:val="00493450"/>
    <w:rsid w:val="0049422D"/>
    <w:rsid w:val="0049492D"/>
    <w:rsid w:val="0049589D"/>
    <w:rsid w:val="00495D68"/>
    <w:rsid w:val="00497552"/>
    <w:rsid w:val="00497BA6"/>
    <w:rsid w:val="00497CFD"/>
    <w:rsid w:val="004A2072"/>
    <w:rsid w:val="004A2679"/>
    <w:rsid w:val="004A2F02"/>
    <w:rsid w:val="004A3DFB"/>
    <w:rsid w:val="004A5315"/>
    <w:rsid w:val="004A61F1"/>
    <w:rsid w:val="004A67A4"/>
    <w:rsid w:val="004B0F16"/>
    <w:rsid w:val="004B3315"/>
    <w:rsid w:val="004B39E1"/>
    <w:rsid w:val="004B4E13"/>
    <w:rsid w:val="004B5EB1"/>
    <w:rsid w:val="004B6C35"/>
    <w:rsid w:val="004C12C1"/>
    <w:rsid w:val="004C17DB"/>
    <w:rsid w:val="004C1AF3"/>
    <w:rsid w:val="004C2C7F"/>
    <w:rsid w:val="004C62DB"/>
    <w:rsid w:val="004C70D9"/>
    <w:rsid w:val="004C7CF3"/>
    <w:rsid w:val="004D0AA1"/>
    <w:rsid w:val="004D246C"/>
    <w:rsid w:val="004D35EC"/>
    <w:rsid w:val="004D3A39"/>
    <w:rsid w:val="004D520E"/>
    <w:rsid w:val="004D54A3"/>
    <w:rsid w:val="004D5C0F"/>
    <w:rsid w:val="004D6FE5"/>
    <w:rsid w:val="004E0B68"/>
    <w:rsid w:val="004E0B91"/>
    <w:rsid w:val="004E1E2C"/>
    <w:rsid w:val="004E20FD"/>
    <w:rsid w:val="004E241D"/>
    <w:rsid w:val="004E2A74"/>
    <w:rsid w:val="004E2E38"/>
    <w:rsid w:val="004E3659"/>
    <w:rsid w:val="004E430D"/>
    <w:rsid w:val="004E48C0"/>
    <w:rsid w:val="004E4E9F"/>
    <w:rsid w:val="004F0A19"/>
    <w:rsid w:val="004F1080"/>
    <w:rsid w:val="004F10A0"/>
    <w:rsid w:val="004F3029"/>
    <w:rsid w:val="004F3CD3"/>
    <w:rsid w:val="004F46E2"/>
    <w:rsid w:val="004F48A7"/>
    <w:rsid w:val="004F7636"/>
    <w:rsid w:val="004F76A7"/>
    <w:rsid w:val="004F7F0A"/>
    <w:rsid w:val="0050086E"/>
    <w:rsid w:val="005009A5"/>
    <w:rsid w:val="00500F13"/>
    <w:rsid w:val="00503736"/>
    <w:rsid w:val="00503F36"/>
    <w:rsid w:val="00504454"/>
    <w:rsid w:val="00506641"/>
    <w:rsid w:val="00507851"/>
    <w:rsid w:val="00510453"/>
    <w:rsid w:val="0051086A"/>
    <w:rsid w:val="00510891"/>
    <w:rsid w:val="00511971"/>
    <w:rsid w:val="00511B69"/>
    <w:rsid w:val="00511EEA"/>
    <w:rsid w:val="00512DF2"/>
    <w:rsid w:val="0051316E"/>
    <w:rsid w:val="0051356C"/>
    <w:rsid w:val="005147E7"/>
    <w:rsid w:val="00515152"/>
    <w:rsid w:val="0051606A"/>
    <w:rsid w:val="00516584"/>
    <w:rsid w:val="005176B3"/>
    <w:rsid w:val="00520421"/>
    <w:rsid w:val="0052168D"/>
    <w:rsid w:val="0052246A"/>
    <w:rsid w:val="00522E41"/>
    <w:rsid w:val="0052377C"/>
    <w:rsid w:val="005246F8"/>
    <w:rsid w:val="00524C7F"/>
    <w:rsid w:val="00526DDF"/>
    <w:rsid w:val="00527565"/>
    <w:rsid w:val="0052757B"/>
    <w:rsid w:val="005279AE"/>
    <w:rsid w:val="00530CE0"/>
    <w:rsid w:val="00530FA3"/>
    <w:rsid w:val="0053116C"/>
    <w:rsid w:val="00531699"/>
    <w:rsid w:val="0053210A"/>
    <w:rsid w:val="0053231C"/>
    <w:rsid w:val="0053244A"/>
    <w:rsid w:val="00533C94"/>
    <w:rsid w:val="00535C1F"/>
    <w:rsid w:val="005363DF"/>
    <w:rsid w:val="00537230"/>
    <w:rsid w:val="00537B89"/>
    <w:rsid w:val="00537C0A"/>
    <w:rsid w:val="00540449"/>
    <w:rsid w:val="00547131"/>
    <w:rsid w:val="005473DD"/>
    <w:rsid w:val="0055003A"/>
    <w:rsid w:val="00550695"/>
    <w:rsid w:val="005509EB"/>
    <w:rsid w:val="005517C5"/>
    <w:rsid w:val="00551E6F"/>
    <w:rsid w:val="00551E95"/>
    <w:rsid w:val="00553B5A"/>
    <w:rsid w:val="00554260"/>
    <w:rsid w:val="00555D4E"/>
    <w:rsid w:val="0055671B"/>
    <w:rsid w:val="0056015B"/>
    <w:rsid w:val="00560FF5"/>
    <w:rsid w:val="005617DC"/>
    <w:rsid w:val="00561FA6"/>
    <w:rsid w:val="00564816"/>
    <w:rsid w:val="0056508D"/>
    <w:rsid w:val="00566B3C"/>
    <w:rsid w:val="005672C3"/>
    <w:rsid w:val="0056770C"/>
    <w:rsid w:val="00567B95"/>
    <w:rsid w:val="00570160"/>
    <w:rsid w:val="005703CB"/>
    <w:rsid w:val="005709A2"/>
    <w:rsid w:val="00570A0D"/>
    <w:rsid w:val="00570B41"/>
    <w:rsid w:val="00571EBA"/>
    <w:rsid w:val="005725B8"/>
    <w:rsid w:val="005726A2"/>
    <w:rsid w:val="00575015"/>
    <w:rsid w:val="00576473"/>
    <w:rsid w:val="00577222"/>
    <w:rsid w:val="0057768D"/>
    <w:rsid w:val="00577A17"/>
    <w:rsid w:val="00577D6E"/>
    <w:rsid w:val="00577EF5"/>
    <w:rsid w:val="00577F54"/>
    <w:rsid w:val="0058160C"/>
    <w:rsid w:val="00581D9F"/>
    <w:rsid w:val="0058219C"/>
    <w:rsid w:val="00582A79"/>
    <w:rsid w:val="00582E46"/>
    <w:rsid w:val="0058320D"/>
    <w:rsid w:val="00583765"/>
    <w:rsid w:val="00583ADA"/>
    <w:rsid w:val="00583AEC"/>
    <w:rsid w:val="00584CEA"/>
    <w:rsid w:val="00585BE9"/>
    <w:rsid w:val="00585FF8"/>
    <w:rsid w:val="00587412"/>
    <w:rsid w:val="00590286"/>
    <w:rsid w:val="00591ED2"/>
    <w:rsid w:val="00592BC7"/>
    <w:rsid w:val="005932B2"/>
    <w:rsid w:val="00593B04"/>
    <w:rsid w:val="0059424E"/>
    <w:rsid w:val="00595470"/>
    <w:rsid w:val="00595887"/>
    <w:rsid w:val="00595BCE"/>
    <w:rsid w:val="005965D2"/>
    <w:rsid w:val="005973C7"/>
    <w:rsid w:val="005A1785"/>
    <w:rsid w:val="005A2851"/>
    <w:rsid w:val="005A3193"/>
    <w:rsid w:val="005A4B8A"/>
    <w:rsid w:val="005A64E7"/>
    <w:rsid w:val="005A6B97"/>
    <w:rsid w:val="005B28C2"/>
    <w:rsid w:val="005B3526"/>
    <w:rsid w:val="005B438D"/>
    <w:rsid w:val="005B4E78"/>
    <w:rsid w:val="005B5BF5"/>
    <w:rsid w:val="005B62DE"/>
    <w:rsid w:val="005B6BEB"/>
    <w:rsid w:val="005C155F"/>
    <w:rsid w:val="005C2884"/>
    <w:rsid w:val="005C2DBC"/>
    <w:rsid w:val="005C4DB7"/>
    <w:rsid w:val="005C581A"/>
    <w:rsid w:val="005C5CEB"/>
    <w:rsid w:val="005C6E8D"/>
    <w:rsid w:val="005D057C"/>
    <w:rsid w:val="005D07C1"/>
    <w:rsid w:val="005D0D5F"/>
    <w:rsid w:val="005D112F"/>
    <w:rsid w:val="005D1A9C"/>
    <w:rsid w:val="005D1CE9"/>
    <w:rsid w:val="005D37CC"/>
    <w:rsid w:val="005D38EA"/>
    <w:rsid w:val="005D4549"/>
    <w:rsid w:val="005D5112"/>
    <w:rsid w:val="005D52AE"/>
    <w:rsid w:val="005D53A2"/>
    <w:rsid w:val="005D757D"/>
    <w:rsid w:val="005E0EAB"/>
    <w:rsid w:val="005E12E7"/>
    <w:rsid w:val="005E3A08"/>
    <w:rsid w:val="005E691C"/>
    <w:rsid w:val="005E6E79"/>
    <w:rsid w:val="005E6EBA"/>
    <w:rsid w:val="005E78AA"/>
    <w:rsid w:val="005F0C8A"/>
    <w:rsid w:val="005F14D0"/>
    <w:rsid w:val="005F414A"/>
    <w:rsid w:val="005F43F6"/>
    <w:rsid w:val="005F53E5"/>
    <w:rsid w:val="005F6585"/>
    <w:rsid w:val="005F670D"/>
    <w:rsid w:val="006031D7"/>
    <w:rsid w:val="0060656D"/>
    <w:rsid w:val="00607503"/>
    <w:rsid w:val="00610882"/>
    <w:rsid w:val="006117C0"/>
    <w:rsid w:val="006118A6"/>
    <w:rsid w:val="00611B9C"/>
    <w:rsid w:val="00611FBA"/>
    <w:rsid w:val="00612667"/>
    <w:rsid w:val="00614675"/>
    <w:rsid w:val="00614D13"/>
    <w:rsid w:val="0061556D"/>
    <w:rsid w:val="00616031"/>
    <w:rsid w:val="0061614E"/>
    <w:rsid w:val="00616981"/>
    <w:rsid w:val="00617326"/>
    <w:rsid w:val="00621218"/>
    <w:rsid w:val="00622ECE"/>
    <w:rsid w:val="00623095"/>
    <w:rsid w:val="00623926"/>
    <w:rsid w:val="00624754"/>
    <w:rsid w:val="006256D8"/>
    <w:rsid w:val="006263CF"/>
    <w:rsid w:val="00626FE6"/>
    <w:rsid w:val="00627020"/>
    <w:rsid w:val="0063076F"/>
    <w:rsid w:val="00631499"/>
    <w:rsid w:val="00631A0F"/>
    <w:rsid w:val="006328E3"/>
    <w:rsid w:val="00632C5A"/>
    <w:rsid w:val="0063325B"/>
    <w:rsid w:val="00634596"/>
    <w:rsid w:val="006347C6"/>
    <w:rsid w:val="00636071"/>
    <w:rsid w:val="006364FB"/>
    <w:rsid w:val="00636C60"/>
    <w:rsid w:val="006373F7"/>
    <w:rsid w:val="00637638"/>
    <w:rsid w:val="006376C0"/>
    <w:rsid w:val="00640023"/>
    <w:rsid w:val="0064121F"/>
    <w:rsid w:val="00641637"/>
    <w:rsid w:val="006452EE"/>
    <w:rsid w:val="006458C7"/>
    <w:rsid w:val="00645B13"/>
    <w:rsid w:val="00645E47"/>
    <w:rsid w:val="0065062F"/>
    <w:rsid w:val="00652823"/>
    <w:rsid w:val="00652CCB"/>
    <w:rsid w:val="00652D9B"/>
    <w:rsid w:val="00653B79"/>
    <w:rsid w:val="006558AF"/>
    <w:rsid w:val="00660411"/>
    <w:rsid w:val="006610D3"/>
    <w:rsid w:val="00661445"/>
    <w:rsid w:val="00662998"/>
    <w:rsid w:val="00662FD0"/>
    <w:rsid w:val="00664561"/>
    <w:rsid w:val="00664FAA"/>
    <w:rsid w:val="0066556D"/>
    <w:rsid w:val="006675EE"/>
    <w:rsid w:val="00667A20"/>
    <w:rsid w:val="006709AA"/>
    <w:rsid w:val="00671684"/>
    <w:rsid w:val="00671E1E"/>
    <w:rsid w:val="00673A5C"/>
    <w:rsid w:val="00673C4D"/>
    <w:rsid w:val="00674B7E"/>
    <w:rsid w:val="00674FF8"/>
    <w:rsid w:val="00676442"/>
    <w:rsid w:val="006768B5"/>
    <w:rsid w:val="006775F4"/>
    <w:rsid w:val="00677662"/>
    <w:rsid w:val="00677E6F"/>
    <w:rsid w:val="00680027"/>
    <w:rsid w:val="006801C7"/>
    <w:rsid w:val="006810AD"/>
    <w:rsid w:val="00682265"/>
    <w:rsid w:val="00682983"/>
    <w:rsid w:val="006837DC"/>
    <w:rsid w:val="00683CE0"/>
    <w:rsid w:val="006843C7"/>
    <w:rsid w:val="006846FB"/>
    <w:rsid w:val="00685919"/>
    <w:rsid w:val="00686999"/>
    <w:rsid w:val="00686FA6"/>
    <w:rsid w:val="00687EDD"/>
    <w:rsid w:val="00690827"/>
    <w:rsid w:val="00692108"/>
    <w:rsid w:val="00692B93"/>
    <w:rsid w:val="00692CB3"/>
    <w:rsid w:val="00693164"/>
    <w:rsid w:val="00693531"/>
    <w:rsid w:val="00693C44"/>
    <w:rsid w:val="00695AAC"/>
    <w:rsid w:val="006964B1"/>
    <w:rsid w:val="0069695A"/>
    <w:rsid w:val="0069744E"/>
    <w:rsid w:val="00697E88"/>
    <w:rsid w:val="006A00E5"/>
    <w:rsid w:val="006A15A7"/>
    <w:rsid w:val="006A226B"/>
    <w:rsid w:val="006A40F8"/>
    <w:rsid w:val="006A456F"/>
    <w:rsid w:val="006A5995"/>
    <w:rsid w:val="006B1793"/>
    <w:rsid w:val="006B1A4C"/>
    <w:rsid w:val="006B292F"/>
    <w:rsid w:val="006B42B5"/>
    <w:rsid w:val="006B42B8"/>
    <w:rsid w:val="006B59C5"/>
    <w:rsid w:val="006B728F"/>
    <w:rsid w:val="006C138D"/>
    <w:rsid w:val="006C311F"/>
    <w:rsid w:val="006C3539"/>
    <w:rsid w:val="006C36FD"/>
    <w:rsid w:val="006C3EA4"/>
    <w:rsid w:val="006C3FD0"/>
    <w:rsid w:val="006C45DA"/>
    <w:rsid w:val="006C4A54"/>
    <w:rsid w:val="006C6F7C"/>
    <w:rsid w:val="006D14FD"/>
    <w:rsid w:val="006D35A5"/>
    <w:rsid w:val="006D3859"/>
    <w:rsid w:val="006D3977"/>
    <w:rsid w:val="006D421B"/>
    <w:rsid w:val="006D5095"/>
    <w:rsid w:val="006E0432"/>
    <w:rsid w:val="006E050C"/>
    <w:rsid w:val="006E1A36"/>
    <w:rsid w:val="006E1CBA"/>
    <w:rsid w:val="006E22E3"/>
    <w:rsid w:val="006E2627"/>
    <w:rsid w:val="006E2967"/>
    <w:rsid w:val="006E4137"/>
    <w:rsid w:val="006E4612"/>
    <w:rsid w:val="006E6BD8"/>
    <w:rsid w:val="006E72AE"/>
    <w:rsid w:val="006E796E"/>
    <w:rsid w:val="006E79FE"/>
    <w:rsid w:val="006F21DB"/>
    <w:rsid w:val="006F3D83"/>
    <w:rsid w:val="006F4284"/>
    <w:rsid w:val="006F47FD"/>
    <w:rsid w:val="006F6678"/>
    <w:rsid w:val="006F6B45"/>
    <w:rsid w:val="006F6CE0"/>
    <w:rsid w:val="006F6E37"/>
    <w:rsid w:val="006F7B09"/>
    <w:rsid w:val="007000C0"/>
    <w:rsid w:val="00700737"/>
    <w:rsid w:val="0070082B"/>
    <w:rsid w:val="00700AAD"/>
    <w:rsid w:val="007031D5"/>
    <w:rsid w:val="00703E5F"/>
    <w:rsid w:val="00705423"/>
    <w:rsid w:val="00705B89"/>
    <w:rsid w:val="00706495"/>
    <w:rsid w:val="0070671B"/>
    <w:rsid w:val="00706A4C"/>
    <w:rsid w:val="00706E84"/>
    <w:rsid w:val="0070773D"/>
    <w:rsid w:val="00707BF8"/>
    <w:rsid w:val="00707D13"/>
    <w:rsid w:val="00711E59"/>
    <w:rsid w:val="007123DE"/>
    <w:rsid w:val="00712BD7"/>
    <w:rsid w:val="0071322C"/>
    <w:rsid w:val="0071402C"/>
    <w:rsid w:val="00715359"/>
    <w:rsid w:val="007162E7"/>
    <w:rsid w:val="00716DEC"/>
    <w:rsid w:val="00717131"/>
    <w:rsid w:val="007200CC"/>
    <w:rsid w:val="00720C82"/>
    <w:rsid w:val="00720DAC"/>
    <w:rsid w:val="007229A6"/>
    <w:rsid w:val="007231C8"/>
    <w:rsid w:val="007231E5"/>
    <w:rsid w:val="00725751"/>
    <w:rsid w:val="0072693B"/>
    <w:rsid w:val="00727912"/>
    <w:rsid w:val="0073095D"/>
    <w:rsid w:val="0073163A"/>
    <w:rsid w:val="00731EDD"/>
    <w:rsid w:val="00733B6E"/>
    <w:rsid w:val="00734CA8"/>
    <w:rsid w:val="0073521A"/>
    <w:rsid w:val="00735249"/>
    <w:rsid w:val="00737997"/>
    <w:rsid w:val="007402D0"/>
    <w:rsid w:val="007414C0"/>
    <w:rsid w:val="00741CDC"/>
    <w:rsid w:val="00741F29"/>
    <w:rsid w:val="007429FA"/>
    <w:rsid w:val="00742AA2"/>
    <w:rsid w:val="00742CB4"/>
    <w:rsid w:val="007438B3"/>
    <w:rsid w:val="00744CB6"/>
    <w:rsid w:val="00744DD9"/>
    <w:rsid w:val="0074514D"/>
    <w:rsid w:val="0074705F"/>
    <w:rsid w:val="007501AB"/>
    <w:rsid w:val="0075080F"/>
    <w:rsid w:val="00750864"/>
    <w:rsid w:val="00750D41"/>
    <w:rsid w:val="0075170A"/>
    <w:rsid w:val="00751E96"/>
    <w:rsid w:val="00752257"/>
    <w:rsid w:val="007527A4"/>
    <w:rsid w:val="00752AB4"/>
    <w:rsid w:val="00753968"/>
    <w:rsid w:val="00754066"/>
    <w:rsid w:val="0075504C"/>
    <w:rsid w:val="00757D21"/>
    <w:rsid w:val="00760B26"/>
    <w:rsid w:val="0076104B"/>
    <w:rsid w:val="007619A4"/>
    <w:rsid w:val="00762045"/>
    <w:rsid w:val="007624A3"/>
    <w:rsid w:val="00762D65"/>
    <w:rsid w:val="00763B6C"/>
    <w:rsid w:val="00763E7D"/>
    <w:rsid w:val="00764171"/>
    <w:rsid w:val="00767B45"/>
    <w:rsid w:val="00770BAB"/>
    <w:rsid w:val="00770BF0"/>
    <w:rsid w:val="0077227B"/>
    <w:rsid w:val="007727F4"/>
    <w:rsid w:val="00772B73"/>
    <w:rsid w:val="00773932"/>
    <w:rsid w:val="0077443B"/>
    <w:rsid w:val="0077621C"/>
    <w:rsid w:val="007764CD"/>
    <w:rsid w:val="00781CA8"/>
    <w:rsid w:val="00782533"/>
    <w:rsid w:val="0078318B"/>
    <w:rsid w:val="00783E7C"/>
    <w:rsid w:val="00785CB2"/>
    <w:rsid w:val="00786BBB"/>
    <w:rsid w:val="007872DE"/>
    <w:rsid w:val="007876FD"/>
    <w:rsid w:val="00787FC9"/>
    <w:rsid w:val="00790160"/>
    <w:rsid w:val="00793051"/>
    <w:rsid w:val="00793230"/>
    <w:rsid w:val="00793463"/>
    <w:rsid w:val="00796F71"/>
    <w:rsid w:val="007979AE"/>
    <w:rsid w:val="00797E3F"/>
    <w:rsid w:val="007A0360"/>
    <w:rsid w:val="007A1480"/>
    <w:rsid w:val="007A2A55"/>
    <w:rsid w:val="007A2B52"/>
    <w:rsid w:val="007A34F7"/>
    <w:rsid w:val="007A36F1"/>
    <w:rsid w:val="007A5884"/>
    <w:rsid w:val="007A61E1"/>
    <w:rsid w:val="007A69B4"/>
    <w:rsid w:val="007A7A78"/>
    <w:rsid w:val="007A7EE1"/>
    <w:rsid w:val="007B0141"/>
    <w:rsid w:val="007B0759"/>
    <w:rsid w:val="007B09A2"/>
    <w:rsid w:val="007B0FFE"/>
    <w:rsid w:val="007B10D5"/>
    <w:rsid w:val="007B12FA"/>
    <w:rsid w:val="007B1DF0"/>
    <w:rsid w:val="007B2050"/>
    <w:rsid w:val="007B21D2"/>
    <w:rsid w:val="007B21D9"/>
    <w:rsid w:val="007B2C69"/>
    <w:rsid w:val="007B3656"/>
    <w:rsid w:val="007B58C9"/>
    <w:rsid w:val="007B61DB"/>
    <w:rsid w:val="007B70FA"/>
    <w:rsid w:val="007B7ACE"/>
    <w:rsid w:val="007B7C7E"/>
    <w:rsid w:val="007C13B4"/>
    <w:rsid w:val="007C15AB"/>
    <w:rsid w:val="007C1E51"/>
    <w:rsid w:val="007C2646"/>
    <w:rsid w:val="007C2DF7"/>
    <w:rsid w:val="007C2E98"/>
    <w:rsid w:val="007C33B1"/>
    <w:rsid w:val="007C376E"/>
    <w:rsid w:val="007C45A9"/>
    <w:rsid w:val="007C554C"/>
    <w:rsid w:val="007C5CF0"/>
    <w:rsid w:val="007C624D"/>
    <w:rsid w:val="007C66D8"/>
    <w:rsid w:val="007C6AB7"/>
    <w:rsid w:val="007C6D5E"/>
    <w:rsid w:val="007D1069"/>
    <w:rsid w:val="007D1574"/>
    <w:rsid w:val="007D18EC"/>
    <w:rsid w:val="007D1964"/>
    <w:rsid w:val="007D1E29"/>
    <w:rsid w:val="007D44CF"/>
    <w:rsid w:val="007D4D60"/>
    <w:rsid w:val="007D5763"/>
    <w:rsid w:val="007D5A78"/>
    <w:rsid w:val="007D5BE3"/>
    <w:rsid w:val="007D6473"/>
    <w:rsid w:val="007D6565"/>
    <w:rsid w:val="007E0093"/>
    <w:rsid w:val="007E2C32"/>
    <w:rsid w:val="007E3F0B"/>
    <w:rsid w:val="007E3F17"/>
    <w:rsid w:val="007E44D7"/>
    <w:rsid w:val="007E461F"/>
    <w:rsid w:val="007E4763"/>
    <w:rsid w:val="007E5D02"/>
    <w:rsid w:val="007E6666"/>
    <w:rsid w:val="007E77EA"/>
    <w:rsid w:val="007F0E14"/>
    <w:rsid w:val="007F16A3"/>
    <w:rsid w:val="007F1E3E"/>
    <w:rsid w:val="007F2A1C"/>
    <w:rsid w:val="007F321A"/>
    <w:rsid w:val="007F3714"/>
    <w:rsid w:val="007F3796"/>
    <w:rsid w:val="007F3C22"/>
    <w:rsid w:val="007F3FA3"/>
    <w:rsid w:val="007F4CBD"/>
    <w:rsid w:val="007F6120"/>
    <w:rsid w:val="007F78A2"/>
    <w:rsid w:val="007F7CA2"/>
    <w:rsid w:val="008011BA"/>
    <w:rsid w:val="008017BE"/>
    <w:rsid w:val="00802387"/>
    <w:rsid w:val="00803F5E"/>
    <w:rsid w:val="00805FEA"/>
    <w:rsid w:val="00806FA9"/>
    <w:rsid w:val="00807CFD"/>
    <w:rsid w:val="0081175B"/>
    <w:rsid w:val="00812BEF"/>
    <w:rsid w:val="00812CF7"/>
    <w:rsid w:val="008158AE"/>
    <w:rsid w:val="00817488"/>
    <w:rsid w:val="0081776D"/>
    <w:rsid w:val="008224E2"/>
    <w:rsid w:val="008236FB"/>
    <w:rsid w:val="00823F17"/>
    <w:rsid w:val="00824F74"/>
    <w:rsid w:val="0082523B"/>
    <w:rsid w:val="008252E8"/>
    <w:rsid w:val="00826224"/>
    <w:rsid w:val="00826C46"/>
    <w:rsid w:val="00826C47"/>
    <w:rsid w:val="008273E6"/>
    <w:rsid w:val="00827B56"/>
    <w:rsid w:val="008302C2"/>
    <w:rsid w:val="00830B94"/>
    <w:rsid w:val="0083151E"/>
    <w:rsid w:val="00831FD5"/>
    <w:rsid w:val="00832670"/>
    <w:rsid w:val="00833261"/>
    <w:rsid w:val="008338EF"/>
    <w:rsid w:val="00835F81"/>
    <w:rsid w:val="00836723"/>
    <w:rsid w:val="008368DA"/>
    <w:rsid w:val="00837649"/>
    <w:rsid w:val="00837766"/>
    <w:rsid w:val="00842828"/>
    <w:rsid w:val="008429A2"/>
    <w:rsid w:val="00842CCB"/>
    <w:rsid w:val="00842D7F"/>
    <w:rsid w:val="00843766"/>
    <w:rsid w:val="00844132"/>
    <w:rsid w:val="00844E69"/>
    <w:rsid w:val="008450A4"/>
    <w:rsid w:val="0084531A"/>
    <w:rsid w:val="008453D0"/>
    <w:rsid w:val="008469D2"/>
    <w:rsid w:val="00847162"/>
    <w:rsid w:val="00850BBE"/>
    <w:rsid w:val="00850DE5"/>
    <w:rsid w:val="00851290"/>
    <w:rsid w:val="00851A78"/>
    <w:rsid w:val="008530A8"/>
    <w:rsid w:val="008538A3"/>
    <w:rsid w:val="00853BB7"/>
    <w:rsid w:val="00854E01"/>
    <w:rsid w:val="00855162"/>
    <w:rsid w:val="0085533A"/>
    <w:rsid w:val="008573D1"/>
    <w:rsid w:val="00857D27"/>
    <w:rsid w:val="00860CDC"/>
    <w:rsid w:val="00862AF2"/>
    <w:rsid w:val="008650FE"/>
    <w:rsid w:val="00865174"/>
    <w:rsid w:val="00865182"/>
    <w:rsid w:val="0086646A"/>
    <w:rsid w:val="00866513"/>
    <w:rsid w:val="00866912"/>
    <w:rsid w:val="00867236"/>
    <w:rsid w:val="00867D60"/>
    <w:rsid w:val="00870E7D"/>
    <w:rsid w:val="008716E0"/>
    <w:rsid w:val="008720A0"/>
    <w:rsid w:val="00872B57"/>
    <w:rsid w:val="00873EC8"/>
    <w:rsid w:val="00874AB9"/>
    <w:rsid w:val="00875AA7"/>
    <w:rsid w:val="00875AFF"/>
    <w:rsid w:val="00876A89"/>
    <w:rsid w:val="00876CE0"/>
    <w:rsid w:val="00877CA2"/>
    <w:rsid w:val="00880EBC"/>
    <w:rsid w:val="00881272"/>
    <w:rsid w:val="00882899"/>
    <w:rsid w:val="00882CC6"/>
    <w:rsid w:val="00883BE3"/>
    <w:rsid w:val="00884C07"/>
    <w:rsid w:val="00885A1F"/>
    <w:rsid w:val="00886E61"/>
    <w:rsid w:val="00887614"/>
    <w:rsid w:val="00887A27"/>
    <w:rsid w:val="00890F25"/>
    <w:rsid w:val="00891A7A"/>
    <w:rsid w:val="00891BC8"/>
    <w:rsid w:val="00892049"/>
    <w:rsid w:val="00892627"/>
    <w:rsid w:val="008927D6"/>
    <w:rsid w:val="00892E4C"/>
    <w:rsid w:val="00894B86"/>
    <w:rsid w:val="00895797"/>
    <w:rsid w:val="00895D0B"/>
    <w:rsid w:val="008965F6"/>
    <w:rsid w:val="0089686D"/>
    <w:rsid w:val="008977A2"/>
    <w:rsid w:val="0089783B"/>
    <w:rsid w:val="00897E8B"/>
    <w:rsid w:val="008A0950"/>
    <w:rsid w:val="008A10DE"/>
    <w:rsid w:val="008A3D66"/>
    <w:rsid w:val="008A46D5"/>
    <w:rsid w:val="008A491C"/>
    <w:rsid w:val="008A640C"/>
    <w:rsid w:val="008A6881"/>
    <w:rsid w:val="008A6C2C"/>
    <w:rsid w:val="008A7246"/>
    <w:rsid w:val="008B0242"/>
    <w:rsid w:val="008B02A6"/>
    <w:rsid w:val="008B22A3"/>
    <w:rsid w:val="008B57F9"/>
    <w:rsid w:val="008B6004"/>
    <w:rsid w:val="008B6904"/>
    <w:rsid w:val="008B7304"/>
    <w:rsid w:val="008B755B"/>
    <w:rsid w:val="008B76E6"/>
    <w:rsid w:val="008B79B1"/>
    <w:rsid w:val="008B7A17"/>
    <w:rsid w:val="008C2501"/>
    <w:rsid w:val="008C38D6"/>
    <w:rsid w:val="008C43E9"/>
    <w:rsid w:val="008C4BCA"/>
    <w:rsid w:val="008C4CC7"/>
    <w:rsid w:val="008C4FFA"/>
    <w:rsid w:val="008C52C7"/>
    <w:rsid w:val="008C6C4F"/>
    <w:rsid w:val="008C7E75"/>
    <w:rsid w:val="008D08DD"/>
    <w:rsid w:val="008D093A"/>
    <w:rsid w:val="008D0A8C"/>
    <w:rsid w:val="008D0AF5"/>
    <w:rsid w:val="008D0BDA"/>
    <w:rsid w:val="008D0F6B"/>
    <w:rsid w:val="008D12D8"/>
    <w:rsid w:val="008D1CED"/>
    <w:rsid w:val="008D20C2"/>
    <w:rsid w:val="008D2740"/>
    <w:rsid w:val="008D2FA6"/>
    <w:rsid w:val="008D3C8C"/>
    <w:rsid w:val="008D5528"/>
    <w:rsid w:val="008D55FC"/>
    <w:rsid w:val="008D7AA1"/>
    <w:rsid w:val="008E03C3"/>
    <w:rsid w:val="008E0B2D"/>
    <w:rsid w:val="008E1674"/>
    <w:rsid w:val="008E3074"/>
    <w:rsid w:val="008E4279"/>
    <w:rsid w:val="008E58CA"/>
    <w:rsid w:val="008E5FAE"/>
    <w:rsid w:val="008E6335"/>
    <w:rsid w:val="008E7013"/>
    <w:rsid w:val="008E7106"/>
    <w:rsid w:val="008E73B5"/>
    <w:rsid w:val="008F0F29"/>
    <w:rsid w:val="008F1942"/>
    <w:rsid w:val="008F1B07"/>
    <w:rsid w:val="008F2AFE"/>
    <w:rsid w:val="008F5989"/>
    <w:rsid w:val="008F5A92"/>
    <w:rsid w:val="008F5BCF"/>
    <w:rsid w:val="008F5F20"/>
    <w:rsid w:val="008F6507"/>
    <w:rsid w:val="008F67B7"/>
    <w:rsid w:val="008F78CF"/>
    <w:rsid w:val="008F7F7A"/>
    <w:rsid w:val="00900AF9"/>
    <w:rsid w:val="00901071"/>
    <w:rsid w:val="009011B8"/>
    <w:rsid w:val="009020EC"/>
    <w:rsid w:val="009026DF"/>
    <w:rsid w:val="00902F21"/>
    <w:rsid w:val="00903CE3"/>
    <w:rsid w:val="00904161"/>
    <w:rsid w:val="0090446F"/>
    <w:rsid w:val="00905A4A"/>
    <w:rsid w:val="00905D3B"/>
    <w:rsid w:val="00905D4A"/>
    <w:rsid w:val="0091097E"/>
    <w:rsid w:val="00911A48"/>
    <w:rsid w:val="00912806"/>
    <w:rsid w:val="009141C1"/>
    <w:rsid w:val="009141C4"/>
    <w:rsid w:val="00915B44"/>
    <w:rsid w:val="00916D3D"/>
    <w:rsid w:val="0091709A"/>
    <w:rsid w:val="00917D7D"/>
    <w:rsid w:val="009212A1"/>
    <w:rsid w:val="009213E2"/>
    <w:rsid w:val="00922EDB"/>
    <w:rsid w:val="00922F50"/>
    <w:rsid w:val="00923430"/>
    <w:rsid w:val="00923744"/>
    <w:rsid w:val="00924673"/>
    <w:rsid w:val="00924A96"/>
    <w:rsid w:val="00925954"/>
    <w:rsid w:val="00925EAC"/>
    <w:rsid w:val="00926892"/>
    <w:rsid w:val="00926956"/>
    <w:rsid w:val="00926DD0"/>
    <w:rsid w:val="00926E89"/>
    <w:rsid w:val="00930301"/>
    <w:rsid w:val="00930342"/>
    <w:rsid w:val="00930819"/>
    <w:rsid w:val="00930B6C"/>
    <w:rsid w:val="00931858"/>
    <w:rsid w:val="00931EA8"/>
    <w:rsid w:val="009321BB"/>
    <w:rsid w:val="00932909"/>
    <w:rsid w:val="009333CF"/>
    <w:rsid w:val="009341BC"/>
    <w:rsid w:val="00934EC6"/>
    <w:rsid w:val="00935896"/>
    <w:rsid w:val="00935C60"/>
    <w:rsid w:val="00935F59"/>
    <w:rsid w:val="00936547"/>
    <w:rsid w:val="009405C7"/>
    <w:rsid w:val="00940994"/>
    <w:rsid w:val="00941764"/>
    <w:rsid w:val="009436DB"/>
    <w:rsid w:val="00943C1A"/>
    <w:rsid w:val="009440EF"/>
    <w:rsid w:val="0094635B"/>
    <w:rsid w:val="00950154"/>
    <w:rsid w:val="00950CC7"/>
    <w:rsid w:val="0095204F"/>
    <w:rsid w:val="00952473"/>
    <w:rsid w:val="0095383B"/>
    <w:rsid w:val="0095406B"/>
    <w:rsid w:val="0095495F"/>
    <w:rsid w:val="00954ACE"/>
    <w:rsid w:val="0095541F"/>
    <w:rsid w:val="00955599"/>
    <w:rsid w:val="0095594C"/>
    <w:rsid w:val="0095598A"/>
    <w:rsid w:val="009567D9"/>
    <w:rsid w:val="00956914"/>
    <w:rsid w:val="00956D09"/>
    <w:rsid w:val="00956E1D"/>
    <w:rsid w:val="00957532"/>
    <w:rsid w:val="00960D29"/>
    <w:rsid w:val="009613E6"/>
    <w:rsid w:val="00961563"/>
    <w:rsid w:val="00961634"/>
    <w:rsid w:val="00963164"/>
    <w:rsid w:val="00963E95"/>
    <w:rsid w:val="009650DA"/>
    <w:rsid w:val="0096548E"/>
    <w:rsid w:val="00965A4A"/>
    <w:rsid w:val="00966A14"/>
    <w:rsid w:val="00966C27"/>
    <w:rsid w:val="009676F4"/>
    <w:rsid w:val="00970F6E"/>
    <w:rsid w:val="00972372"/>
    <w:rsid w:val="00972DDE"/>
    <w:rsid w:val="00973071"/>
    <w:rsid w:val="00973356"/>
    <w:rsid w:val="00973395"/>
    <w:rsid w:val="00974025"/>
    <w:rsid w:val="00974B11"/>
    <w:rsid w:val="00974FFB"/>
    <w:rsid w:val="00976601"/>
    <w:rsid w:val="0097710F"/>
    <w:rsid w:val="00977EAC"/>
    <w:rsid w:val="0098088D"/>
    <w:rsid w:val="009816FB"/>
    <w:rsid w:val="00981757"/>
    <w:rsid w:val="00981F42"/>
    <w:rsid w:val="00982B04"/>
    <w:rsid w:val="009855DE"/>
    <w:rsid w:val="00986464"/>
    <w:rsid w:val="0099037A"/>
    <w:rsid w:val="0099153D"/>
    <w:rsid w:val="00991A3C"/>
    <w:rsid w:val="00992550"/>
    <w:rsid w:val="00992FFE"/>
    <w:rsid w:val="00994ECE"/>
    <w:rsid w:val="0099598A"/>
    <w:rsid w:val="00995A16"/>
    <w:rsid w:val="00996A4C"/>
    <w:rsid w:val="00996C73"/>
    <w:rsid w:val="009976F7"/>
    <w:rsid w:val="009A04BD"/>
    <w:rsid w:val="009A2D09"/>
    <w:rsid w:val="009A33B3"/>
    <w:rsid w:val="009A3BA3"/>
    <w:rsid w:val="009A6199"/>
    <w:rsid w:val="009A61A7"/>
    <w:rsid w:val="009A729D"/>
    <w:rsid w:val="009B0A64"/>
    <w:rsid w:val="009B184C"/>
    <w:rsid w:val="009B2CE1"/>
    <w:rsid w:val="009B57F2"/>
    <w:rsid w:val="009B5D5E"/>
    <w:rsid w:val="009B66A4"/>
    <w:rsid w:val="009B68FF"/>
    <w:rsid w:val="009B7D93"/>
    <w:rsid w:val="009C0D94"/>
    <w:rsid w:val="009C1514"/>
    <w:rsid w:val="009C16E4"/>
    <w:rsid w:val="009C42FE"/>
    <w:rsid w:val="009C4621"/>
    <w:rsid w:val="009C4E91"/>
    <w:rsid w:val="009C725E"/>
    <w:rsid w:val="009D04A4"/>
    <w:rsid w:val="009D0CC6"/>
    <w:rsid w:val="009D1A9A"/>
    <w:rsid w:val="009D1D85"/>
    <w:rsid w:val="009D3363"/>
    <w:rsid w:val="009D3647"/>
    <w:rsid w:val="009D3943"/>
    <w:rsid w:val="009D3AEE"/>
    <w:rsid w:val="009D3CEE"/>
    <w:rsid w:val="009D7160"/>
    <w:rsid w:val="009E0459"/>
    <w:rsid w:val="009E0D96"/>
    <w:rsid w:val="009E156F"/>
    <w:rsid w:val="009E1E86"/>
    <w:rsid w:val="009E21CC"/>
    <w:rsid w:val="009E2599"/>
    <w:rsid w:val="009E2EC1"/>
    <w:rsid w:val="009E35DD"/>
    <w:rsid w:val="009E4239"/>
    <w:rsid w:val="009E55D5"/>
    <w:rsid w:val="009E5A76"/>
    <w:rsid w:val="009E5BBD"/>
    <w:rsid w:val="009E5ED6"/>
    <w:rsid w:val="009E66EF"/>
    <w:rsid w:val="009E6BF2"/>
    <w:rsid w:val="009F0399"/>
    <w:rsid w:val="009F1E07"/>
    <w:rsid w:val="009F21B7"/>
    <w:rsid w:val="009F243D"/>
    <w:rsid w:val="009F3DA8"/>
    <w:rsid w:val="009F5295"/>
    <w:rsid w:val="009F59A0"/>
    <w:rsid w:val="009F5E71"/>
    <w:rsid w:val="009F766B"/>
    <w:rsid w:val="00A00556"/>
    <w:rsid w:val="00A00907"/>
    <w:rsid w:val="00A00913"/>
    <w:rsid w:val="00A015A2"/>
    <w:rsid w:val="00A01E0E"/>
    <w:rsid w:val="00A0399B"/>
    <w:rsid w:val="00A03B47"/>
    <w:rsid w:val="00A04545"/>
    <w:rsid w:val="00A04688"/>
    <w:rsid w:val="00A053A5"/>
    <w:rsid w:val="00A059F1"/>
    <w:rsid w:val="00A060CF"/>
    <w:rsid w:val="00A068AF"/>
    <w:rsid w:val="00A06D41"/>
    <w:rsid w:val="00A0766E"/>
    <w:rsid w:val="00A101E0"/>
    <w:rsid w:val="00A125FB"/>
    <w:rsid w:val="00A132C2"/>
    <w:rsid w:val="00A13C18"/>
    <w:rsid w:val="00A13F9C"/>
    <w:rsid w:val="00A144C2"/>
    <w:rsid w:val="00A14598"/>
    <w:rsid w:val="00A14A42"/>
    <w:rsid w:val="00A15244"/>
    <w:rsid w:val="00A152D7"/>
    <w:rsid w:val="00A164A6"/>
    <w:rsid w:val="00A166BF"/>
    <w:rsid w:val="00A17441"/>
    <w:rsid w:val="00A1781F"/>
    <w:rsid w:val="00A209FE"/>
    <w:rsid w:val="00A218BA"/>
    <w:rsid w:val="00A22085"/>
    <w:rsid w:val="00A220CD"/>
    <w:rsid w:val="00A22E74"/>
    <w:rsid w:val="00A23137"/>
    <w:rsid w:val="00A23288"/>
    <w:rsid w:val="00A237ED"/>
    <w:rsid w:val="00A2425A"/>
    <w:rsid w:val="00A25506"/>
    <w:rsid w:val="00A2596B"/>
    <w:rsid w:val="00A269AA"/>
    <w:rsid w:val="00A303C9"/>
    <w:rsid w:val="00A30B48"/>
    <w:rsid w:val="00A31AC5"/>
    <w:rsid w:val="00A326B5"/>
    <w:rsid w:val="00A32DC8"/>
    <w:rsid w:val="00A33C35"/>
    <w:rsid w:val="00A34924"/>
    <w:rsid w:val="00A34A6D"/>
    <w:rsid w:val="00A34D30"/>
    <w:rsid w:val="00A353C5"/>
    <w:rsid w:val="00A36669"/>
    <w:rsid w:val="00A36862"/>
    <w:rsid w:val="00A36BDD"/>
    <w:rsid w:val="00A36CAB"/>
    <w:rsid w:val="00A36ED2"/>
    <w:rsid w:val="00A37655"/>
    <w:rsid w:val="00A40033"/>
    <w:rsid w:val="00A40A54"/>
    <w:rsid w:val="00A40C08"/>
    <w:rsid w:val="00A40D25"/>
    <w:rsid w:val="00A41466"/>
    <w:rsid w:val="00A421F9"/>
    <w:rsid w:val="00A423CC"/>
    <w:rsid w:val="00A43263"/>
    <w:rsid w:val="00A438C3"/>
    <w:rsid w:val="00A50C7D"/>
    <w:rsid w:val="00A52517"/>
    <w:rsid w:val="00A53847"/>
    <w:rsid w:val="00A53EBF"/>
    <w:rsid w:val="00A5408C"/>
    <w:rsid w:val="00A55446"/>
    <w:rsid w:val="00A55545"/>
    <w:rsid w:val="00A55D13"/>
    <w:rsid w:val="00A56CB4"/>
    <w:rsid w:val="00A604F4"/>
    <w:rsid w:val="00A605E7"/>
    <w:rsid w:val="00A60632"/>
    <w:rsid w:val="00A6063F"/>
    <w:rsid w:val="00A6067F"/>
    <w:rsid w:val="00A6098A"/>
    <w:rsid w:val="00A60A79"/>
    <w:rsid w:val="00A60D3B"/>
    <w:rsid w:val="00A62055"/>
    <w:rsid w:val="00A6383C"/>
    <w:rsid w:val="00A6413D"/>
    <w:rsid w:val="00A641CE"/>
    <w:rsid w:val="00A64288"/>
    <w:rsid w:val="00A646CD"/>
    <w:rsid w:val="00A64D7E"/>
    <w:rsid w:val="00A65A30"/>
    <w:rsid w:val="00A66960"/>
    <w:rsid w:val="00A66B0C"/>
    <w:rsid w:val="00A670FA"/>
    <w:rsid w:val="00A6742F"/>
    <w:rsid w:val="00A67D52"/>
    <w:rsid w:val="00A67FAA"/>
    <w:rsid w:val="00A709A4"/>
    <w:rsid w:val="00A70ECD"/>
    <w:rsid w:val="00A710F6"/>
    <w:rsid w:val="00A71431"/>
    <w:rsid w:val="00A7198C"/>
    <w:rsid w:val="00A72DD0"/>
    <w:rsid w:val="00A733AF"/>
    <w:rsid w:val="00A74D00"/>
    <w:rsid w:val="00A756F9"/>
    <w:rsid w:val="00A75D8D"/>
    <w:rsid w:val="00A761F8"/>
    <w:rsid w:val="00A774BB"/>
    <w:rsid w:val="00A8109E"/>
    <w:rsid w:val="00A82201"/>
    <w:rsid w:val="00A82BE8"/>
    <w:rsid w:val="00A902EF"/>
    <w:rsid w:val="00A90E41"/>
    <w:rsid w:val="00A91845"/>
    <w:rsid w:val="00A9215D"/>
    <w:rsid w:val="00A93A18"/>
    <w:rsid w:val="00A952FD"/>
    <w:rsid w:val="00A954D9"/>
    <w:rsid w:val="00A956EB"/>
    <w:rsid w:val="00A96EEB"/>
    <w:rsid w:val="00AA1E8C"/>
    <w:rsid w:val="00AA25EA"/>
    <w:rsid w:val="00AA2811"/>
    <w:rsid w:val="00AA3E70"/>
    <w:rsid w:val="00AA50B5"/>
    <w:rsid w:val="00AA5A7D"/>
    <w:rsid w:val="00AA5B35"/>
    <w:rsid w:val="00AA7CF3"/>
    <w:rsid w:val="00AB1990"/>
    <w:rsid w:val="00AB1CF3"/>
    <w:rsid w:val="00AB23DF"/>
    <w:rsid w:val="00AB3775"/>
    <w:rsid w:val="00AB3911"/>
    <w:rsid w:val="00AB40B9"/>
    <w:rsid w:val="00AB4563"/>
    <w:rsid w:val="00AB5975"/>
    <w:rsid w:val="00AB59AC"/>
    <w:rsid w:val="00AB6886"/>
    <w:rsid w:val="00AC034B"/>
    <w:rsid w:val="00AC0806"/>
    <w:rsid w:val="00AC0BCD"/>
    <w:rsid w:val="00AC1ADB"/>
    <w:rsid w:val="00AC2585"/>
    <w:rsid w:val="00AC3898"/>
    <w:rsid w:val="00AC3948"/>
    <w:rsid w:val="00AC3B35"/>
    <w:rsid w:val="00AC4D59"/>
    <w:rsid w:val="00AC5E4B"/>
    <w:rsid w:val="00AC6BB4"/>
    <w:rsid w:val="00AC6E7B"/>
    <w:rsid w:val="00AD0553"/>
    <w:rsid w:val="00AD254B"/>
    <w:rsid w:val="00AD2830"/>
    <w:rsid w:val="00AD3107"/>
    <w:rsid w:val="00AD343C"/>
    <w:rsid w:val="00AD36F1"/>
    <w:rsid w:val="00AD3E2E"/>
    <w:rsid w:val="00AD448A"/>
    <w:rsid w:val="00AD4DBC"/>
    <w:rsid w:val="00AD5814"/>
    <w:rsid w:val="00AD5C99"/>
    <w:rsid w:val="00AD6412"/>
    <w:rsid w:val="00AD7435"/>
    <w:rsid w:val="00AD7FA0"/>
    <w:rsid w:val="00AE2118"/>
    <w:rsid w:val="00AE2FC7"/>
    <w:rsid w:val="00AE3139"/>
    <w:rsid w:val="00AE3ED3"/>
    <w:rsid w:val="00AE4CAC"/>
    <w:rsid w:val="00AE4EF5"/>
    <w:rsid w:val="00AE580C"/>
    <w:rsid w:val="00AE5B26"/>
    <w:rsid w:val="00AE7785"/>
    <w:rsid w:val="00AF001F"/>
    <w:rsid w:val="00AF17F2"/>
    <w:rsid w:val="00AF21E4"/>
    <w:rsid w:val="00AF27A7"/>
    <w:rsid w:val="00AF2C35"/>
    <w:rsid w:val="00AF4380"/>
    <w:rsid w:val="00AF4943"/>
    <w:rsid w:val="00AF513F"/>
    <w:rsid w:val="00AF633B"/>
    <w:rsid w:val="00B00C26"/>
    <w:rsid w:val="00B0161B"/>
    <w:rsid w:val="00B022DC"/>
    <w:rsid w:val="00B03B7E"/>
    <w:rsid w:val="00B03D28"/>
    <w:rsid w:val="00B05FE8"/>
    <w:rsid w:val="00B06EC2"/>
    <w:rsid w:val="00B06F3A"/>
    <w:rsid w:val="00B07D57"/>
    <w:rsid w:val="00B1067B"/>
    <w:rsid w:val="00B11E49"/>
    <w:rsid w:val="00B125CD"/>
    <w:rsid w:val="00B154B9"/>
    <w:rsid w:val="00B15738"/>
    <w:rsid w:val="00B1680D"/>
    <w:rsid w:val="00B16AD6"/>
    <w:rsid w:val="00B16C08"/>
    <w:rsid w:val="00B171B0"/>
    <w:rsid w:val="00B174E9"/>
    <w:rsid w:val="00B1757E"/>
    <w:rsid w:val="00B17AEB"/>
    <w:rsid w:val="00B17C61"/>
    <w:rsid w:val="00B2070E"/>
    <w:rsid w:val="00B209A5"/>
    <w:rsid w:val="00B20FEC"/>
    <w:rsid w:val="00B2180D"/>
    <w:rsid w:val="00B2250F"/>
    <w:rsid w:val="00B22992"/>
    <w:rsid w:val="00B22DE1"/>
    <w:rsid w:val="00B2406B"/>
    <w:rsid w:val="00B24303"/>
    <w:rsid w:val="00B24FCF"/>
    <w:rsid w:val="00B2501E"/>
    <w:rsid w:val="00B2767B"/>
    <w:rsid w:val="00B27DD6"/>
    <w:rsid w:val="00B301DD"/>
    <w:rsid w:val="00B31353"/>
    <w:rsid w:val="00B32E90"/>
    <w:rsid w:val="00B3306A"/>
    <w:rsid w:val="00B33A57"/>
    <w:rsid w:val="00B34408"/>
    <w:rsid w:val="00B34997"/>
    <w:rsid w:val="00B34ED3"/>
    <w:rsid w:val="00B3591A"/>
    <w:rsid w:val="00B35C04"/>
    <w:rsid w:val="00B36316"/>
    <w:rsid w:val="00B363B3"/>
    <w:rsid w:val="00B3645C"/>
    <w:rsid w:val="00B366A0"/>
    <w:rsid w:val="00B3749C"/>
    <w:rsid w:val="00B41289"/>
    <w:rsid w:val="00B414FF"/>
    <w:rsid w:val="00B41AC7"/>
    <w:rsid w:val="00B43F4A"/>
    <w:rsid w:val="00B4463D"/>
    <w:rsid w:val="00B44CB8"/>
    <w:rsid w:val="00B45831"/>
    <w:rsid w:val="00B45FAA"/>
    <w:rsid w:val="00B46088"/>
    <w:rsid w:val="00B46C69"/>
    <w:rsid w:val="00B46C71"/>
    <w:rsid w:val="00B476B4"/>
    <w:rsid w:val="00B478AA"/>
    <w:rsid w:val="00B47A90"/>
    <w:rsid w:val="00B47E44"/>
    <w:rsid w:val="00B50B83"/>
    <w:rsid w:val="00B517A8"/>
    <w:rsid w:val="00B52D96"/>
    <w:rsid w:val="00B53AA2"/>
    <w:rsid w:val="00B54070"/>
    <w:rsid w:val="00B5442A"/>
    <w:rsid w:val="00B55F24"/>
    <w:rsid w:val="00B5638E"/>
    <w:rsid w:val="00B56F27"/>
    <w:rsid w:val="00B56F36"/>
    <w:rsid w:val="00B57ABE"/>
    <w:rsid w:val="00B57CDE"/>
    <w:rsid w:val="00B604DA"/>
    <w:rsid w:val="00B61453"/>
    <w:rsid w:val="00B61BF1"/>
    <w:rsid w:val="00B62E6F"/>
    <w:rsid w:val="00B65863"/>
    <w:rsid w:val="00B661DB"/>
    <w:rsid w:val="00B66408"/>
    <w:rsid w:val="00B67046"/>
    <w:rsid w:val="00B706B9"/>
    <w:rsid w:val="00B708E6"/>
    <w:rsid w:val="00B73C7F"/>
    <w:rsid w:val="00B73E57"/>
    <w:rsid w:val="00B74BDF"/>
    <w:rsid w:val="00B74E5A"/>
    <w:rsid w:val="00B757DA"/>
    <w:rsid w:val="00B75A6B"/>
    <w:rsid w:val="00B75A93"/>
    <w:rsid w:val="00B76D3E"/>
    <w:rsid w:val="00B800A0"/>
    <w:rsid w:val="00B80254"/>
    <w:rsid w:val="00B80DF3"/>
    <w:rsid w:val="00B811AE"/>
    <w:rsid w:val="00B811D8"/>
    <w:rsid w:val="00B81868"/>
    <w:rsid w:val="00B82E6C"/>
    <w:rsid w:val="00B83060"/>
    <w:rsid w:val="00B832B0"/>
    <w:rsid w:val="00B83AAA"/>
    <w:rsid w:val="00B840FD"/>
    <w:rsid w:val="00B849B1"/>
    <w:rsid w:val="00B849DC"/>
    <w:rsid w:val="00B869AB"/>
    <w:rsid w:val="00B869FA"/>
    <w:rsid w:val="00B86CC9"/>
    <w:rsid w:val="00B87EDA"/>
    <w:rsid w:val="00B91DCE"/>
    <w:rsid w:val="00B91F8A"/>
    <w:rsid w:val="00B925DA"/>
    <w:rsid w:val="00B92F38"/>
    <w:rsid w:val="00B93AD0"/>
    <w:rsid w:val="00B9405E"/>
    <w:rsid w:val="00B94E97"/>
    <w:rsid w:val="00B95612"/>
    <w:rsid w:val="00B964AE"/>
    <w:rsid w:val="00B96EC8"/>
    <w:rsid w:val="00BA008E"/>
    <w:rsid w:val="00BA26C0"/>
    <w:rsid w:val="00BA286F"/>
    <w:rsid w:val="00BA290E"/>
    <w:rsid w:val="00BA29A2"/>
    <w:rsid w:val="00BA2A05"/>
    <w:rsid w:val="00BA2EBF"/>
    <w:rsid w:val="00BA509B"/>
    <w:rsid w:val="00BA598C"/>
    <w:rsid w:val="00BA59BA"/>
    <w:rsid w:val="00BA5BAB"/>
    <w:rsid w:val="00BA657C"/>
    <w:rsid w:val="00BA6A47"/>
    <w:rsid w:val="00BA705B"/>
    <w:rsid w:val="00BA71B8"/>
    <w:rsid w:val="00BA7838"/>
    <w:rsid w:val="00BA7CD3"/>
    <w:rsid w:val="00BB01FF"/>
    <w:rsid w:val="00BB0B00"/>
    <w:rsid w:val="00BB0EB9"/>
    <w:rsid w:val="00BB1D16"/>
    <w:rsid w:val="00BB28DC"/>
    <w:rsid w:val="00BB33C5"/>
    <w:rsid w:val="00BB3D28"/>
    <w:rsid w:val="00BB3E54"/>
    <w:rsid w:val="00BB6274"/>
    <w:rsid w:val="00BB7133"/>
    <w:rsid w:val="00BC0430"/>
    <w:rsid w:val="00BC26BA"/>
    <w:rsid w:val="00BC30C9"/>
    <w:rsid w:val="00BC416A"/>
    <w:rsid w:val="00BC442F"/>
    <w:rsid w:val="00BC4F9D"/>
    <w:rsid w:val="00BC59A0"/>
    <w:rsid w:val="00BC7743"/>
    <w:rsid w:val="00BC7E6B"/>
    <w:rsid w:val="00BD094E"/>
    <w:rsid w:val="00BD1749"/>
    <w:rsid w:val="00BD1A71"/>
    <w:rsid w:val="00BD1DA6"/>
    <w:rsid w:val="00BD1DB4"/>
    <w:rsid w:val="00BD25F1"/>
    <w:rsid w:val="00BD2E1F"/>
    <w:rsid w:val="00BD58A2"/>
    <w:rsid w:val="00BD6049"/>
    <w:rsid w:val="00BD6062"/>
    <w:rsid w:val="00BD688B"/>
    <w:rsid w:val="00BD700C"/>
    <w:rsid w:val="00BE061F"/>
    <w:rsid w:val="00BE1335"/>
    <w:rsid w:val="00BE30AF"/>
    <w:rsid w:val="00BE3410"/>
    <w:rsid w:val="00BE3B89"/>
    <w:rsid w:val="00BE4A91"/>
    <w:rsid w:val="00BE54CD"/>
    <w:rsid w:val="00BE5692"/>
    <w:rsid w:val="00BE64B1"/>
    <w:rsid w:val="00BE733D"/>
    <w:rsid w:val="00BF00D3"/>
    <w:rsid w:val="00BF0781"/>
    <w:rsid w:val="00BF09D2"/>
    <w:rsid w:val="00BF0BDD"/>
    <w:rsid w:val="00BF107B"/>
    <w:rsid w:val="00BF2436"/>
    <w:rsid w:val="00BF3589"/>
    <w:rsid w:val="00BF3E87"/>
    <w:rsid w:val="00BF4235"/>
    <w:rsid w:val="00BF5E87"/>
    <w:rsid w:val="00BF64B4"/>
    <w:rsid w:val="00BF67F8"/>
    <w:rsid w:val="00BF6C66"/>
    <w:rsid w:val="00BF701B"/>
    <w:rsid w:val="00BF7324"/>
    <w:rsid w:val="00BF75E6"/>
    <w:rsid w:val="00C00B61"/>
    <w:rsid w:val="00C0218B"/>
    <w:rsid w:val="00C026C4"/>
    <w:rsid w:val="00C0286E"/>
    <w:rsid w:val="00C02A1A"/>
    <w:rsid w:val="00C02F8F"/>
    <w:rsid w:val="00C05668"/>
    <w:rsid w:val="00C0644D"/>
    <w:rsid w:val="00C0762B"/>
    <w:rsid w:val="00C07A08"/>
    <w:rsid w:val="00C07AE5"/>
    <w:rsid w:val="00C1009D"/>
    <w:rsid w:val="00C109D0"/>
    <w:rsid w:val="00C115BD"/>
    <w:rsid w:val="00C117B7"/>
    <w:rsid w:val="00C11BCF"/>
    <w:rsid w:val="00C133F0"/>
    <w:rsid w:val="00C1349A"/>
    <w:rsid w:val="00C15D69"/>
    <w:rsid w:val="00C168DC"/>
    <w:rsid w:val="00C16C8D"/>
    <w:rsid w:val="00C173D3"/>
    <w:rsid w:val="00C20836"/>
    <w:rsid w:val="00C20FD2"/>
    <w:rsid w:val="00C23077"/>
    <w:rsid w:val="00C23AEF"/>
    <w:rsid w:val="00C2458B"/>
    <w:rsid w:val="00C25196"/>
    <w:rsid w:val="00C25224"/>
    <w:rsid w:val="00C25457"/>
    <w:rsid w:val="00C25A8B"/>
    <w:rsid w:val="00C2697C"/>
    <w:rsid w:val="00C30EBB"/>
    <w:rsid w:val="00C312E6"/>
    <w:rsid w:val="00C313BE"/>
    <w:rsid w:val="00C31B90"/>
    <w:rsid w:val="00C31CFD"/>
    <w:rsid w:val="00C32081"/>
    <w:rsid w:val="00C344DC"/>
    <w:rsid w:val="00C34BF4"/>
    <w:rsid w:val="00C357AC"/>
    <w:rsid w:val="00C36955"/>
    <w:rsid w:val="00C40BA8"/>
    <w:rsid w:val="00C418DB"/>
    <w:rsid w:val="00C41D3C"/>
    <w:rsid w:val="00C42259"/>
    <w:rsid w:val="00C436C7"/>
    <w:rsid w:val="00C4384A"/>
    <w:rsid w:val="00C44A2A"/>
    <w:rsid w:val="00C45172"/>
    <w:rsid w:val="00C45361"/>
    <w:rsid w:val="00C45936"/>
    <w:rsid w:val="00C45D30"/>
    <w:rsid w:val="00C46A27"/>
    <w:rsid w:val="00C46D39"/>
    <w:rsid w:val="00C46E58"/>
    <w:rsid w:val="00C4751A"/>
    <w:rsid w:val="00C50180"/>
    <w:rsid w:val="00C512FA"/>
    <w:rsid w:val="00C52298"/>
    <w:rsid w:val="00C5305E"/>
    <w:rsid w:val="00C530AF"/>
    <w:rsid w:val="00C5356D"/>
    <w:rsid w:val="00C54249"/>
    <w:rsid w:val="00C55453"/>
    <w:rsid w:val="00C554DF"/>
    <w:rsid w:val="00C55B57"/>
    <w:rsid w:val="00C5686C"/>
    <w:rsid w:val="00C57580"/>
    <w:rsid w:val="00C57AC8"/>
    <w:rsid w:val="00C60043"/>
    <w:rsid w:val="00C60DD1"/>
    <w:rsid w:val="00C60FBB"/>
    <w:rsid w:val="00C656EF"/>
    <w:rsid w:val="00C6718C"/>
    <w:rsid w:val="00C673D7"/>
    <w:rsid w:val="00C67C5A"/>
    <w:rsid w:val="00C70B8A"/>
    <w:rsid w:val="00C7464A"/>
    <w:rsid w:val="00C74E41"/>
    <w:rsid w:val="00C7558A"/>
    <w:rsid w:val="00C76DD8"/>
    <w:rsid w:val="00C77493"/>
    <w:rsid w:val="00C77757"/>
    <w:rsid w:val="00C77D97"/>
    <w:rsid w:val="00C80198"/>
    <w:rsid w:val="00C8173F"/>
    <w:rsid w:val="00C84767"/>
    <w:rsid w:val="00C86825"/>
    <w:rsid w:val="00C86DCC"/>
    <w:rsid w:val="00C878F9"/>
    <w:rsid w:val="00C90085"/>
    <w:rsid w:val="00C909C2"/>
    <w:rsid w:val="00C91AC0"/>
    <w:rsid w:val="00C92727"/>
    <w:rsid w:val="00C93169"/>
    <w:rsid w:val="00C93D1D"/>
    <w:rsid w:val="00C94112"/>
    <w:rsid w:val="00C9428B"/>
    <w:rsid w:val="00C94794"/>
    <w:rsid w:val="00C96B6B"/>
    <w:rsid w:val="00C96D33"/>
    <w:rsid w:val="00C96ED2"/>
    <w:rsid w:val="00C97529"/>
    <w:rsid w:val="00C97703"/>
    <w:rsid w:val="00C9786C"/>
    <w:rsid w:val="00C97C38"/>
    <w:rsid w:val="00CA0301"/>
    <w:rsid w:val="00CA0C40"/>
    <w:rsid w:val="00CA1247"/>
    <w:rsid w:val="00CA1B5A"/>
    <w:rsid w:val="00CA39B4"/>
    <w:rsid w:val="00CA3A4F"/>
    <w:rsid w:val="00CA426E"/>
    <w:rsid w:val="00CA4593"/>
    <w:rsid w:val="00CA50E7"/>
    <w:rsid w:val="00CA6695"/>
    <w:rsid w:val="00CB01D5"/>
    <w:rsid w:val="00CB198B"/>
    <w:rsid w:val="00CB1AAD"/>
    <w:rsid w:val="00CB1AE3"/>
    <w:rsid w:val="00CB1DA5"/>
    <w:rsid w:val="00CB1EAA"/>
    <w:rsid w:val="00CB2C1B"/>
    <w:rsid w:val="00CB3373"/>
    <w:rsid w:val="00CB3D4C"/>
    <w:rsid w:val="00CB4860"/>
    <w:rsid w:val="00CB6105"/>
    <w:rsid w:val="00CB687C"/>
    <w:rsid w:val="00CB6BBD"/>
    <w:rsid w:val="00CB71FE"/>
    <w:rsid w:val="00CB7B49"/>
    <w:rsid w:val="00CC0109"/>
    <w:rsid w:val="00CC0DB0"/>
    <w:rsid w:val="00CC2524"/>
    <w:rsid w:val="00CC287A"/>
    <w:rsid w:val="00CC2CAA"/>
    <w:rsid w:val="00CC3408"/>
    <w:rsid w:val="00CC731B"/>
    <w:rsid w:val="00CC7CC9"/>
    <w:rsid w:val="00CC7F66"/>
    <w:rsid w:val="00CD0A79"/>
    <w:rsid w:val="00CD0F80"/>
    <w:rsid w:val="00CD1495"/>
    <w:rsid w:val="00CD1922"/>
    <w:rsid w:val="00CD2335"/>
    <w:rsid w:val="00CD2A85"/>
    <w:rsid w:val="00CD2C98"/>
    <w:rsid w:val="00CD33DF"/>
    <w:rsid w:val="00CD360B"/>
    <w:rsid w:val="00CD451E"/>
    <w:rsid w:val="00CD48D4"/>
    <w:rsid w:val="00CD6B07"/>
    <w:rsid w:val="00CD6E4F"/>
    <w:rsid w:val="00CD71AC"/>
    <w:rsid w:val="00CD71CA"/>
    <w:rsid w:val="00CD78B5"/>
    <w:rsid w:val="00CE0E0C"/>
    <w:rsid w:val="00CE1B03"/>
    <w:rsid w:val="00CE1ECA"/>
    <w:rsid w:val="00CE1EEC"/>
    <w:rsid w:val="00CE4652"/>
    <w:rsid w:val="00CE5683"/>
    <w:rsid w:val="00CE6C1A"/>
    <w:rsid w:val="00CE700B"/>
    <w:rsid w:val="00CE702B"/>
    <w:rsid w:val="00CF04CC"/>
    <w:rsid w:val="00CF1781"/>
    <w:rsid w:val="00CF1812"/>
    <w:rsid w:val="00CF359A"/>
    <w:rsid w:val="00CF45F9"/>
    <w:rsid w:val="00CF4F4C"/>
    <w:rsid w:val="00CF5178"/>
    <w:rsid w:val="00CF5566"/>
    <w:rsid w:val="00CF6D32"/>
    <w:rsid w:val="00CF749B"/>
    <w:rsid w:val="00D014A1"/>
    <w:rsid w:val="00D020E4"/>
    <w:rsid w:val="00D04700"/>
    <w:rsid w:val="00D04CCC"/>
    <w:rsid w:val="00D050CD"/>
    <w:rsid w:val="00D057D0"/>
    <w:rsid w:val="00D0581A"/>
    <w:rsid w:val="00D05BC5"/>
    <w:rsid w:val="00D06887"/>
    <w:rsid w:val="00D07C8A"/>
    <w:rsid w:val="00D10294"/>
    <w:rsid w:val="00D1064D"/>
    <w:rsid w:val="00D109C2"/>
    <w:rsid w:val="00D12E4F"/>
    <w:rsid w:val="00D1316D"/>
    <w:rsid w:val="00D14FC4"/>
    <w:rsid w:val="00D17CB9"/>
    <w:rsid w:val="00D203A6"/>
    <w:rsid w:val="00D20617"/>
    <w:rsid w:val="00D20FB9"/>
    <w:rsid w:val="00D21E10"/>
    <w:rsid w:val="00D22A9F"/>
    <w:rsid w:val="00D246CC"/>
    <w:rsid w:val="00D2555C"/>
    <w:rsid w:val="00D25AF7"/>
    <w:rsid w:val="00D25F6F"/>
    <w:rsid w:val="00D2655D"/>
    <w:rsid w:val="00D2716D"/>
    <w:rsid w:val="00D27CB4"/>
    <w:rsid w:val="00D30B01"/>
    <w:rsid w:val="00D31E72"/>
    <w:rsid w:val="00D32D4D"/>
    <w:rsid w:val="00D33D15"/>
    <w:rsid w:val="00D35DA2"/>
    <w:rsid w:val="00D35F27"/>
    <w:rsid w:val="00D36997"/>
    <w:rsid w:val="00D40D8C"/>
    <w:rsid w:val="00D414FA"/>
    <w:rsid w:val="00D41571"/>
    <w:rsid w:val="00D423BE"/>
    <w:rsid w:val="00D42570"/>
    <w:rsid w:val="00D42624"/>
    <w:rsid w:val="00D427BF"/>
    <w:rsid w:val="00D42AA3"/>
    <w:rsid w:val="00D42BBD"/>
    <w:rsid w:val="00D43444"/>
    <w:rsid w:val="00D446EC"/>
    <w:rsid w:val="00D4519E"/>
    <w:rsid w:val="00D4623A"/>
    <w:rsid w:val="00D464EC"/>
    <w:rsid w:val="00D46F27"/>
    <w:rsid w:val="00D4713B"/>
    <w:rsid w:val="00D47E57"/>
    <w:rsid w:val="00D47E91"/>
    <w:rsid w:val="00D50C04"/>
    <w:rsid w:val="00D51112"/>
    <w:rsid w:val="00D514B9"/>
    <w:rsid w:val="00D51992"/>
    <w:rsid w:val="00D519A3"/>
    <w:rsid w:val="00D522F9"/>
    <w:rsid w:val="00D52701"/>
    <w:rsid w:val="00D534FF"/>
    <w:rsid w:val="00D53980"/>
    <w:rsid w:val="00D550E5"/>
    <w:rsid w:val="00D55C3A"/>
    <w:rsid w:val="00D56023"/>
    <w:rsid w:val="00D563DB"/>
    <w:rsid w:val="00D573AD"/>
    <w:rsid w:val="00D57422"/>
    <w:rsid w:val="00D57922"/>
    <w:rsid w:val="00D57FA4"/>
    <w:rsid w:val="00D60A98"/>
    <w:rsid w:val="00D617EF"/>
    <w:rsid w:val="00D618CB"/>
    <w:rsid w:val="00D61901"/>
    <w:rsid w:val="00D61F9A"/>
    <w:rsid w:val="00D62FE6"/>
    <w:rsid w:val="00D63977"/>
    <w:rsid w:val="00D643F5"/>
    <w:rsid w:val="00D65151"/>
    <w:rsid w:val="00D66289"/>
    <w:rsid w:val="00D66CC7"/>
    <w:rsid w:val="00D70104"/>
    <w:rsid w:val="00D70439"/>
    <w:rsid w:val="00D704F0"/>
    <w:rsid w:val="00D72BB7"/>
    <w:rsid w:val="00D73450"/>
    <w:rsid w:val="00D741C2"/>
    <w:rsid w:val="00D7485C"/>
    <w:rsid w:val="00D75211"/>
    <w:rsid w:val="00D767F2"/>
    <w:rsid w:val="00D76CFB"/>
    <w:rsid w:val="00D77FDE"/>
    <w:rsid w:val="00D802CE"/>
    <w:rsid w:val="00D8070B"/>
    <w:rsid w:val="00D8112B"/>
    <w:rsid w:val="00D82600"/>
    <w:rsid w:val="00D836EC"/>
    <w:rsid w:val="00D83A7E"/>
    <w:rsid w:val="00D84432"/>
    <w:rsid w:val="00D8512C"/>
    <w:rsid w:val="00D85AEE"/>
    <w:rsid w:val="00D85C1A"/>
    <w:rsid w:val="00D86BE1"/>
    <w:rsid w:val="00D87088"/>
    <w:rsid w:val="00D8743D"/>
    <w:rsid w:val="00D87A1C"/>
    <w:rsid w:val="00D87C2B"/>
    <w:rsid w:val="00D90638"/>
    <w:rsid w:val="00D91316"/>
    <w:rsid w:val="00D924B6"/>
    <w:rsid w:val="00D927BF"/>
    <w:rsid w:val="00D949F4"/>
    <w:rsid w:val="00D94FD7"/>
    <w:rsid w:val="00D95CF3"/>
    <w:rsid w:val="00D95E12"/>
    <w:rsid w:val="00D977EB"/>
    <w:rsid w:val="00DA0377"/>
    <w:rsid w:val="00DA1A27"/>
    <w:rsid w:val="00DA23A1"/>
    <w:rsid w:val="00DA2E57"/>
    <w:rsid w:val="00DA348A"/>
    <w:rsid w:val="00DA4C05"/>
    <w:rsid w:val="00DA5360"/>
    <w:rsid w:val="00DA5A42"/>
    <w:rsid w:val="00DA64BD"/>
    <w:rsid w:val="00DA7991"/>
    <w:rsid w:val="00DB0196"/>
    <w:rsid w:val="00DB1088"/>
    <w:rsid w:val="00DB1278"/>
    <w:rsid w:val="00DB13B4"/>
    <w:rsid w:val="00DB1A18"/>
    <w:rsid w:val="00DB1F02"/>
    <w:rsid w:val="00DB1F64"/>
    <w:rsid w:val="00DB2346"/>
    <w:rsid w:val="00DB33FE"/>
    <w:rsid w:val="00DB4126"/>
    <w:rsid w:val="00DB4BD1"/>
    <w:rsid w:val="00DB5D20"/>
    <w:rsid w:val="00DB6164"/>
    <w:rsid w:val="00DB7365"/>
    <w:rsid w:val="00DB7AE6"/>
    <w:rsid w:val="00DB7F3E"/>
    <w:rsid w:val="00DC085E"/>
    <w:rsid w:val="00DC2BC4"/>
    <w:rsid w:val="00DC2F93"/>
    <w:rsid w:val="00DC316D"/>
    <w:rsid w:val="00DC4432"/>
    <w:rsid w:val="00DC4E44"/>
    <w:rsid w:val="00DC54EA"/>
    <w:rsid w:val="00DC6F29"/>
    <w:rsid w:val="00DD1A4F"/>
    <w:rsid w:val="00DD1F21"/>
    <w:rsid w:val="00DD2DD4"/>
    <w:rsid w:val="00DD3288"/>
    <w:rsid w:val="00DD6866"/>
    <w:rsid w:val="00DD7BF1"/>
    <w:rsid w:val="00DE0558"/>
    <w:rsid w:val="00DE2696"/>
    <w:rsid w:val="00DE373B"/>
    <w:rsid w:val="00DE3FF0"/>
    <w:rsid w:val="00DE442C"/>
    <w:rsid w:val="00DE4A58"/>
    <w:rsid w:val="00DE4B36"/>
    <w:rsid w:val="00DE57B3"/>
    <w:rsid w:val="00DE5EAB"/>
    <w:rsid w:val="00DE625C"/>
    <w:rsid w:val="00DF027C"/>
    <w:rsid w:val="00DF1D63"/>
    <w:rsid w:val="00DF599C"/>
    <w:rsid w:val="00DF6B51"/>
    <w:rsid w:val="00DF71C0"/>
    <w:rsid w:val="00E0040C"/>
    <w:rsid w:val="00E00950"/>
    <w:rsid w:val="00E00C03"/>
    <w:rsid w:val="00E00CDB"/>
    <w:rsid w:val="00E02328"/>
    <w:rsid w:val="00E039BA"/>
    <w:rsid w:val="00E04F36"/>
    <w:rsid w:val="00E0564D"/>
    <w:rsid w:val="00E05FA1"/>
    <w:rsid w:val="00E06365"/>
    <w:rsid w:val="00E06DBA"/>
    <w:rsid w:val="00E075EA"/>
    <w:rsid w:val="00E076B1"/>
    <w:rsid w:val="00E07EA7"/>
    <w:rsid w:val="00E10685"/>
    <w:rsid w:val="00E107B9"/>
    <w:rsid w:val="00E114E5"/>
    <w:rsid w:val="00E12576"/>
    <w:rsid w:val="00E12F6E"/>
    <w:rsid w:val="00E1453B"/>
    <w:rsid w:val="00E1597C"/>
    <w:rsid w:val="00E1671C"/>
    <w:rsid w:val="00E16F0D"/>
    <w:rsid w:val="00E16FB3"/>
    <w:rsid w:val="00E173DA"/>
    <w:rsid w:val="00E17E52"/>
    <w:rsid w:val="00E20544"/>
    <w:rsid w:val="00E220DD"/>
    <w:rsid w:val="00E22B4A"/>
    <w:rsid w:val="00E23366"/>
    <w:rsid w:val="00E240FE"/>
    <w:rsid w:val="00E247AB"/>
    <w:rsid w:val="00E266C8"/>
    <w:rsid w:val="00E27CA2"/>
    <w:rsid w:val="00E30F5E"/>
    <w:rsid w:val="00E322F3"/>
    <w:rsid w:val="00E32FFB"/>
    <w:rsid w:val="00E3315C"/>
    <w:rsid w:val="00E338A7"/>
    <w:rsid w:val="00E33B9D"/>
    <w:rsid w:val="00E368B5"/>
    <w:rsid w:val="00E36FB5"/>
    <w:rsid w:val="00E3701F"/>
    <w:rsid w:val="00E373B2"/>
    <w:rsid w:val="00E37924"/>
    <w:rsid w:val="00E37C87"/>
    <w:rsid w:val="00E40066"/>
    <w:rsid w:val="00E409F7"/>
    <w:rsid w:val="00E41115"/>
    <w:rsid w:val="00E419F5"/>
    <w:rsid w:val="00E41A08"/>
    <w:rsid w:val="00E4264F"/>
    <w:rsid w:val="00E42745"/>
    <w:rsid w:val="00E44122"/>
    <w:rsid w:val="00E451F0"/>
    <w:rsid w:val="00E45397"/>
    <w:rsid w:val="00E4587D"/>
    <w:rsid w:val="00E45F75"/>
    <w:rsid w:val="00E46824"/>
    <w:rsid w:val="00E469EC"/>
    <w:rsid w:val="00E508B0"/>
    <w:rsid w:val="00E522A1"/>
    <w:rsid w:val="00E525E3"/>
    <w:rsid w:val="00E52945"/>
    <w:rsid w:val="00E53FE9"/>
    <w:rsid w:val="00E569B4"/>
    <w:rsid w:val="00E56A11"/>
    <w:rsid w:val="00E56B2D"/>
    <w:rsid w:val="00E6215E"/>
    <w:rsid w:val="00E627C8"/>
    <w:rsid w:val="00E62940"/>
    <w:rsid w:val="00E6383C"/>
    <w:rsid w:val="00E63F12"/>
    <w:rsid w:val="00E63FFD"/>
    <w:rsid w:val="00E645BB"/>
    <w:rsid w:val="00E647EF"/>
    <w:rsid w:val="00E66008"/>
    <w:rsid w:val="00E676E7"/>
    <w:rsid w:val="00E72FA3"/>
    <w:rsid w:val="00E73B32"/>
    <w:rsid w:val="00E74DB6"/>
    <w:rsid w:val="00E74FAB"/>
    <w:rsid w:val="00E75ABF"/>
    <w:rsid w:val="00E76088"/>
    <w:rsid w:val="00E76975"/>
    <w:rsid w:val="00E77669"/>
    <w:rsid w:val="00E804ED"/>
    <w:rsid w:val="00E80546"/>
    <w:rsid w:val="00E80976"/>
    <w:rsid w:val="00E8107B"/>
    <w:rsid w:val="00E81579"/>
    <w:rsid w:val="00E82294"/>
    <w:rsid w:val="00E82527"/>
    <w:rsid w:val="00E82B81"/>
    <w:rsid w:val="00E82C35"/>
    <w:rsid w:val="00E8347F"/>
    <w:rsid w:val="00E83528"/>
    <w:rsid w:val="00E847C5"/>
    <w:rsid w:val="00E84E90"/>
    <w:rsid w:val="00E856D0"/>
    <w:rsid w:val="00E86B94"/>
    <w:rsid w:val="00E9198F"/>
    <w:rsid w:val="00E91F83"/>
    <w:rsid w:val="00E93CF9"/>
    <w:rsid w:val="00E946FD"/>
    <w:rsid w:val="00E94702"/>
    <w:rsid w:val="00E97C74"/>
    <w:rsid w:val="00EA0679"/>
    <w:rsid w:val="00EA2457"/>
    <w:rsid w:val="00EA29F3"/>
    <w:rsid w:val="00EA503C"/>
    <w:rsid w:val="00EA755E"/>
    <w:rsid w:val="00EA7BEF"/>
    <w:rsid w:val="00EB0349"/>
    <w:rsid w:val="00EB201B"/>
    <w:rsid w:val="00EB2879"/>
    <w:rsid w:val="00EB478B"/>
    <w:rsid w:val="00EB4949"/>
    <w:rsid w:val="00EB52F0"/>
    <w:rsid w:val="00EB5F01"/>
    <w:rsid w:val="00EB6149"/>
    <w:rsid w:val="00EB662C"/>
    <w:rsid w:val="00EB6861"/>
    <w:rsid w:val="00EB6A4A"/>
    <w:rsid w:val="00EB6BA8"/>
    <w:rsid w:val="00EB70B1"/>
    <w:rsid w:val="00EB7819"/>
    <w:rsid w:val="00EB7D77"/>
    <w:rsid w:val="00EC23A4"/>
    <w:rsid w:val="00EC2D96"/>
    <w:rsid w:val="00EC3D9C"/>
    <w:rsid w:val="00EC50FF"/>
    <w:rsid w:val="00EC5E34"/>
    <w:rsid w:val="00EC612A"/>
    <w:rsid w:val="00EC6E3D"/>
    <w:rsid w:val="00EC71DD"/>
    <w:rsid w:val="00EC77E2"/>
    <w:rsid w:val="00EC7DB5"/>
    <w:rsid w:val="00ED09E7"/>
    <w:rsid w:val="00ED0AB4"/>
    <w:rsid w:val="00ED0F50"/>
    <w:rsid w:val="00ED1617"/>
    <w:rsid w:val="00ED2E31"/>
    <w:rsid w:val="00ED469E"/>
    <w:rsid w:val="00ED6C77"/>
    <w:rsid w:val="00EE06E3"/>
    <w:rsid w:val="00EE1662"/>
    <w:rsid w:val="00EE18E8"/>
    <w:rsid w:val="00EE1C64"/>
    <w:rsid w:val="00EE31BF"/>
    <w:rsid w:val="00EE35D1"/>
    <w:rsid w:val="00EE41E9"/>
    <w:rsid w:val="00EE4391"/>
    <w:rsid w:val="00EE542D"/>
    <w:rsid w:val="00EE6A4C"/>
    <w:rsid w:val="00EE7819"/>
    <w:rsid w:val="00EF08DC"/>
    <w:rsid w:val="00EF0C04"/>
    <w:rsid w:val="00EF0EAB"/>
    <w:rsid w:val="00EF1F54"/>
    <w:rsid w:val="00EF2DBE"/>
    <w:rsid w:val="00EF376A"/>
    <w:rsid w:val="00EF48B0"/>
    <w:rsid w:val="00EF490D"/>
    <w:rsid w:val="00EF6A9E"/>
    <w:rsid w:val="00EF7763"/>
    <w:rsid w:val="00F009D5"/>
    <w:rsid w:val="00F0144A"/>
    <w:rsid w:val="00F01609"/>
    <w:rsid w:val="00F0218A"/>
    <w:rsid w:val="00F023C2"/>
    <w:rsid w:val="00F02418"/>
    <w:rsid w:val="00F032BA"/>
    <w:rsid w:val="00F036EA"/>
    <w:rsid w:val="00F05E23"/>
    <w:rsid w:val="00F06B21"/>
    <w:rsid w:val="00F1102E"/>
    <w:rsid w:val="00F128A1"/>
    <w:rsid w:val="00F12C28"/>
    <w:rsid w:val="00F13CD3"/>
    <w:rsid w:val="00F14116"/>
    <w:rsid w:val="00F15300"/>
    <w:rsid w:val="00F177A2"/>
    <w:rsid w:val="00F20342"/>
    <w:rsid w:val="00F2075D"/>
    <w:rsid w:val="00F21F75"/>
    <w:rsid w:val="00F22366"/>
    <w:rsid w:val="00F246D3"/>
    <w:rsid w:val="00F257E4"/>
    <w:rsid w:val="00F267EB"/>
    <w:rsid w:val="00F26BF5"/>
    <w:rsid w:val="00F2765A"/>
    <w:rsid w:val="00F27BEE"/>
    <w:rsid w:val="00F27CE8"/>
    <w:rsid w:val="00F301F7"/>
    <w:rsid w:val="00F31AF7"/>
    <w:rsid w:val="00F3237E"/>
    <w:rsid w:val="00F32DB4"/>
    <w:rsid w:val="00F343F0"/>
    <w:rsid w:val="00F36081"/>
    <w:rsid w:val="00F36A30"/>
    <w:rsid w:val="00F403C1"/>
    <w:rsid w:val="00F40F91"/>
    <w:rsid w:val="00F415D1"/>
    <w:rsid w:val="00F41A95"/>
    <w:rsid w:val="00F41C5E"/>
    <w:rsid w:val="00F421F2"/>
    <w:rsid w:val="00F429AF"/>
    <w:rsid w:val="00F42A5F"/>
    <w:rsid w:val="00F42B48"/>
    <w:rsid w:val="00F44564"/>
    <w:rsid w:val="00F450AE"/>
    <w:rsid w:val="00F459FB"/>
    <w:rsid w:val="00F45F55"/>
    <w:rsid w:val="00F464BB"/>
    <w:rsid w:val="00F46BC9"/>
    <w:rsid w:val="00F47545"/>
    <w:rsid w:val="00F47651"/>
    <w:rsid w:val="00F47BB9"/>
    <w:rsid w:val="00F50EC6"/>
    <w:rsid w:val="00F52BDE"/>
    <w:rsid w:val="00F54969"/>
    <w:rsid w:val="00F54C6F"/>
    <w:rsid w:val="00F54F6E"/>
    <w:rsid w:val="00F55ACC"/>
    <w:rsid w:val="00F56AEF"/>
    <w:rsid w:val="00F57B35"/>
    <w:rsid w:val="00F60469"/>
    <w:rsid w:val="00F60D08"/>
    <w:rsid w:val="00F61D18"/>
    <w:rsid w:val="00F62CB8"/>
    <w:rsid w:val="00F640F4"/>
    <w:rsid w:val="00F64674"/>
    <w:rsid w:val="00F64D27"/>
    <w:rsid w:val="00F64F1E"/>
    <w:rsid w:val="00F64F95"/>
    <w:rsid w:val="00F651B3"/>
    <w:rsid w:val="00F65D5A"/>
    <w:rsid w:val="00F66EA1"/>
    <w:rsid w:val="00F67600"/>
    <w:rsid w:val="00F67905"/>
    <w:rsid w:val="00F70B0F"/>
    <w:rsid w:val="00F715FC"/>
    <w:rsid w:val="00F71C64"/>
    <w:rsid w:val="00F73311"/>
    <w:rsid w:val="00F73BE6"/>
    <w:rsid w:val="00F74E88"/>
    <w:rsid w:val="00F76E1D"/>
    <w:rsid w:val="00F77058"/>
    <w:rsid w:val="00F7724C"/>
    <w:rsid w:val="00F80BB9"/>
    <w:rsid w:val="00F81142"/>
    <w:rsid w:val="00F81D40"/>
    <w:rsid w:val="00F8222D"/>
    <w:rsid w:val="00F822BC"/>
    <w:rsid w:val="00F8364E"/>
    <w:rsid w:val="00F8374A"/>
    <w:rsid w:val="00F8484F"/>
    <w:rsid w:val="00F85334"/>
    <w:rsid w:val="00F86E85"/>
    <w:rsid w:val="00F90327"/>
    <w:rsid w:val="00F90681"/>
    <w:rsid w:val="00F90A01"/>
    <w:rsid w:val="00F91486"/>
    <w:rsid w:val="00F91995"/>
    <w:rsid w:val="00F91E0A"/>
    <w:rsid w:val="00F920F4"/>
    <w:rsid w:val="00F92C98"/>
    <w:rsid w:val="00F93295"/>
    <w:rsid w:val="00F96916"/>
    <w:rsid w:val="00F96C37"/>
    <w:rsid w:val="00FA0D49"/>
    <w:rsid w:val="00FA1931"/>
    <w:rsid w:val="00FA3ED9"/>
    <w:rsid w:val="00FA54F4"/>
    <w:rsid w:val="00FA79F0"/>
    <w:rsid w:val="00FB03A9"/>
    <w:rsid w:val="00FB0FA4"/>
    <w:rsid w:val="00FB10D2"/>
    <w:rsid w:val="00FB206C"/>
    <w:rsid w:val="00FB22B6"/>
    <w:rsid w:val="00FB28B5"/>
    <w:rsid w:val="00FB7702"/>
    <w:rsid w:val="00FB77CB"/>
    <w:rsid w:val="00FC0576"/>
    <w:rsid w:val="00FC05DC"/>
    <w:rsid w:val="00FC23B4"/>
    <w:rsid w:val="00FC3E12"/>
    <w:rsid w:val="00FC46A4"/>
    <w:rsid w:val="00FC571B"/>
    <w:rsid w:val="00FC68F4"/>
    <w:rsid w:val="00FC771C"/>
    <w:rsid w:val="00FD0651"/>
    <w:rsid w:val="00FD083D"/>
    <w:rsid w:val="00FD110E"/>
    <w:rsid w:val="00FD26FA"/>
    <w:rsid w:val="00FD280F"/>
    <w:rsid w:val="00FD29FE"/>
    <w:rsid w:val="00FD3171"/>
    <w:rsid w:val="00FD35F9"/>
    <w:rsid w:val="00FD5679"/>
    <w:rsid w:val="00FD57C9"/>
    <w:rsid w:val="00FD5B5C"/>
    <w:rsid w:val="00FD64FC"/>
    <w:rsid w:val="00FD7446"/>
    <w:rsid w:val="00FD7814"/>
    <w:rsid w:val="00FE038F"/>
    <w:rsid w:val="00FE18A5"/>
    <w:rsid w:val="00FE1EC3"/>
    <w:rsid w:val="00FE2F09"/>
    <w:rsid w:val="00FE3674"/>
    <w:rsid w:val="00FE41A6"/>
    <w:rsid w:val="00FE43A0"/>
    <w:rsid w:val="00FE5C33"/>
    <w:rsid w:val="00FE5DCC"/>
    <w:rsid w:val="00FE6049"/>
    <w:rsid w:val="00FF02B6"/>
    <w:rsid w:val="00FF2029"/>
    <w:rsid w:val="00FF25B3"/>
    <w:rsid w:val="00FF35F0"/>
    <w:rsid w:val="00FF4723"/>
    <w:rsid w:val="00FF4767"/>
    <w:rsid w:val="00FF4FDA"/>
    <w:rsid w:val="00FF7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3D4292"/>
    <w:pPr>
      <w:keepNext/>
      <w:keepLines/>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3D4292"/>
    <w:pPr>
      <w:keepNext/>
      <w:keepLines/>
      <w:spacing w:before="200" w:after="0"/>
      <w:ind w:left="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4292"/>
    <w:pPr>
      <w:keepNext/>
      <w:keepLines/>
      <w:spacing w:before="200" w:after="0"/>
      <w:ind w:left="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4292"/>
    <w:pPr>
      <w:keepNext/>
      <w:keepLines/>
      <w:spacing w:before="200" w:after="0"/>
      <w:ind w:left="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AE3139"/>
    <w:pPr>
      <w:spacing w:before="60" w:line="240" w:lineRule="auto"/>
      <w:ind w:left="126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link w:val="CodeChar"/>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FE1EC3"/>
    <w:pPr>
      <w:tabs>
        <w:tab w:val="left" w:pos="540"/>
        <w:tab w:val="right" w:leader="dot" w:pos="10710"/>
      </w:tabs>
      <w:spacing w:after="100"/>
      <w:ind w:left="187"/>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2766DA"/>
    <w:pPr>
      <w:tabs>
        <w:tab w:val="left" w:pos="1080"/>
        <w:tab w:val="right" w:leader="dot" w:pos="10710"/>
      </w:tabs>
      <w:spacing w:after="100"/>
      <w:ind w:left="907"/>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link w:val="TableHeadingChar"/>
    <w:qFormat/>
    <w:rsid w:val="007E3F0B"/>
    <w:pPr>
      <w:spacing w:after="0" w:line="240" w:lineRule="auto"/>
      <w:ind w:left="0"/>
    </w:pPr>
    <w:rPr>
      <w:rFonts w:eastAsiaTheme="majorEastAsia" w:cstheme="majorBidi"/>
      <w:b/>
      <w:color w:val="000000" w:themeColor="text1"/>
    </w:rPr>
  </w:style>
  <w:style w:type="paragraph" w:customStyle="1" w:styleId="TableCell">
    <w:name w:val="TableCell"/>
    <w:basedOn w:val="Normal"/>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next w:val="Normal"/>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2766DA"/>
    <w:pPr>
      <w:tabs>
        <w:tab w:val="right" w:leader="dot" w:pos="10790"/>
      </w:tabs>
      <w:spacing w:after="100"/>
      <w:ind w:left="605"/>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header">
    <w:name w:val="bullet header"/>
    <w:basedOn w:val="Normal"/>
    <w:link w:val="bulletheaderChar"/>
    <w:qFormat/>
    <w:rsid w:val="00860CDC"/>
    <w:pPr>
      <w:spacing w:after="0" w:line="240" w:lineRule="exact"/>
      <w:ind w:left="0"/>
    </w:pPr>
    <w:rPr>
      <w:rFonts w:ascii="Calibri" w:eastAsia="Times New Roman" w:hAnsi="Calibri" w:cs="Times New Roman"/>
      <w:b/>
      <w:bCs/>
      <w:kern w:val="18"/>
      <w:sz w:val="22"/>
      <w:lang w:eastAsia="zh-CN"/>
    </w:rPr>
  </w:style>
  <w:style w:type="character" w:customStyle="1" w:styleId="bulletheaderChar">
    <w:name w:val="bullet header Char"/>
    <w:basedOn w:val="DefaultParagraphFont"/>
    <w:link w:val="bulletheader"/>
    <w:rsid w:val="00860CDC"/>
    <w:rPr>
      <w:rFonts w:ascii="Calibri" w:eastAsia="Times New Roman" w:hAnsi="Calibri" w:cs="Times New Roman"/>
      <w:b/>
      <w:bCs/>
      <w:kern w:val="18"/>
      <w:szCs w:val="20"/>
      <w:lang w:eastAsia="zh-CN"/>
    </w:rPr>
  </w:style>
  <w:style w:type="paragraph" w:customStyle="1" w:styleId="Bullets">
    <w:name w:val="Bullets"/>
    <w:basedOn w:val="Normal"/>
    <w:next w:val="Normal"/>
    <w:link w:val="BulletsChar"/>
    <w:qFormat/>
    <w:rsid w:val="00EB478B"/>
    <w:pPr>
      <w:numPr>
        <w:numId w:val="42"/>
      </w:numPr>
      <w:spacing w:after="180" w:line="240" w:lineRule="exact"/>
      <w:ind w:right="446"/>
      <w:contextualSpacing/>
    </w:pPr>
    <w:rPr>
      <w:rFonts w:eastAsiaTheme="minorEastAsia" w:cs="Arial"/>
      <w:color w:val="404040" w:themeColor="text1" w:themeTint="BF"/>
      <w:kern w:val="18"/>
      <w:lang w:val="de-DE" w:eastAsia="zh-CN"/>
    </w:rPr>
  </w:style>
  <w:style w:type="character" w:customStyle="1" w:styleId="BulletsChar">
    <w:name w:val="Bullets Char"/>
    <w:basedOn w:val="DefaultParagraphFont"/>
    <w:link w:val="Bullets"/>
    <w:rsid w:val="00EB478B"/>
    <w:rPr>
      <w:rFonts w:ascii="Museo Sans For Dell" w:eastAsiaTheme="minorEastAsia" w:hAnsi="Museo Sans For Dell" w:cs="Arial"/>
      <w:color w:val="404040" w:themeColor="text1" w:themeTint="BF"/>
      <w:kern w:val="18"/>
      <w:sz w:val="20"/>
      <w:szCs w:val="20"/>
      <w:lang w:val="de-DE" w:eastAsia="zh-CN"/>
    </w:rPr>
  </w:style>
  <w:style w:type="character" w:customStyle="1" w:styleId="TablerowChar">
    <w:name w:val="Table row Char"/>
    <w:basedOn w:val="DefaultParagraphFont"/>
    <w:link w:val="Tablerow"/>
    <w:uiPriority w:val="99"/>
    <w:locked/>
    <w:rsid w:val="00741CDC"/>
    <w:rPr>
      <w:rFonts w:ascii="Verdana" w:eastAsia="SimSun" w:hAnsi="Verdana"/>
      <w:w w:val="110"/>
      <w:sz w:val="18"/>
    </w:rPr>
  </w:style>
  <w:style w:type="paragraph" w:customStyle="1" w:styleId="Tablerow">
    <w:name w:val="Table row"/>
    <w:link w:val="TablerowChar"/>
    <w:uiPriority w:val="99"/>
    <w:qFormat/>
    <w:rsid w:val="00741CDC"/>
    <w:pPr>
      <w:spacing w:before="80" w:after="0" w:line="240" w:lineRule="auto"/>
    </w:pPr>
    <w:rPr>
      <w:rFonts w:ascii="Verdana" w:eastAsia="SimSun" w:hAnsi="Verdana"/>
      <w:w w:val="110"/>
      <w:sz w:val="18"/>
    </w:rPr>
  </w:style>
  <w:style w:type="table" w:customStyle="1" w:styleId="LightShading-Accent21">
    <w:name w:val="Light Shading - Accent 21"/>
    <w:basedOn w:val="TableNormal"/>
    <w:uiPriority w:val="60"/>
    <w:rsid w:val="00741CDC"/>
    <w:pPr>
      <w:spacing w:after="0" w:line="240" w:lineRule="auto"/>
    </w:pPr>
    <w:rPr>
      <w:rFonts w:ascii="Museo Sans For Dell" w:eastAsia="Times New Roman" w:hAnsi="Museo Sans For Dell" w:cs="Times New Roman"/>
      <w:color w:val="404040" w:themeColor="text1" w:themeTint="BF"/>
      <w:sz w:val="18"/>
      <w:lang w:eastAsia="zh-CN"/>
    </w:rPr>
    <w:tblPr>
      <w:tblStyleRowBandSize w:val="1"/>
      <w:tblStyleColBandSize w:val="1"/>
      <w:tblBorders>
        <w:top w:val="single" w:sz="8" w:space="0" w:color="7F7F7F" w:themeColor="text1" w:themeTint="80"/>
        <w:bottom w:val="single" w:sz="8" w:space="0" w:color="7F7F7F" w:themeColor="text1" w:themeTint="80"/>
        <w:insideH w:val="single" w:sz="8" w:space="0" w:color="FFFFFF" w:themeColor="background1"/>
      </w:tblBorders>
    </w:tblPr>
    <w:tcPr>
      <w:shd w:val="clear" w:color="auto" w:fill="FFFFFF" w:themeFill="background1"/>
      <w:vAlign w:val="center"/>
    </w:tcPr>
    <w:tblStylePr w:type="firstRow">
      <w:pPr>
        <w:spacing w:beforeLines="0" w:before="0" w:beforeAutospacing="0" w:afterLines="0" w:after="0" w:afterAutospacing="0" w:line="240" w:lineRule="auto"/>
        <w:jc w:val="left"/>
      </w:pPr>
      <w:rPr>
        <w:rFonts w:ascii="Museo Sans For Dell" w:hAnsi="Museo Sans For Dell" w:hint="default"/>
        <w:b/>
        <w:bCs/>
        <w:sz w:val="19"/>
        <w:szCs w:val="19"/>
      </w:rPr>
      <w:tblPr/>
      <w:tcPr>
        <w:tcBorders>
          <w:top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Callout">
    <w:name w:val="CodeCallout"/>
    <w:basedOn w:val="Code"/>
    <w:next w:val="Normal"/>
    <w:link w:val="CodeCalloutChar"/>
    <w:rsid w:val="00793230"/>
    <w:pPr>
      <w:framePr w:wrap="around" w:vAnchor="text" w:hAnchor="text" w:y="1"/>
    </w:pPr>
    <w:rPr>
      <w:shd w:val="pct15" w:color="auto" w:fill="FFFFFF"/>
    </w:rPr>
  </w:style>
  <w:style w:type="character" w:customStyle="1" w:styleId="CodeChar">
    <w:name w:val="Code Char"/>
    <w:basedOn w:val="DefaultParagraphFont"/>
    <w:link w:val="Code"/>
    <w:rsid w:val="00793230"/>
    <w:rPr>
      <w:rFonts w:ascii="Courier New" w:hAnsi="Courier New"/>
      <w:sz w:val="20"/>
      <w:szCs w:val="20"/>
    </w:rPr>
  </w:style>
  <w:style w:type="character" w:customStyle="1" w:styleId="CodeCalloutChar">
    <w:name w:val="CodeCallout Char"/>
    <w:basedOn w:val="CodeChar"/>
    <w:link w:val="CodeCallout"/>
    <w:rsid w:val="00793230"/>
    <w:rPr>
      <w:rFonts w:ascii="Courier New" w:hAnsi="Courier New"/>
      <w:sz w:val="20"/>
      <w:szCs w:val="20"/>
    </w:rPr>
  </w:style>
  <w:style w:type="paragraph" w:styleId="TOC6">
    <w:name w:val="toc 6"/>
    <w:basedOn w:val="Normal"/>
    <w:next w:val="Normal"/>
    <w:autoRedefine/>
    <w:uiPriority w:val="39"/>
    <w:unhideWhenUsed/>
    <w:rsid w:val="00F91E0A"/>
    <w:pPr>
      <w:spacing w:after="100"/>
      <w:ind w:left="1100"/>
    </w:pPr>
    <w:rPr>
      <w:rFonts w:asciiTheme="minorHAnsi" w:eastAsiaTheme="minorEastAsia" w:hAnsiTheme="minorHAnsi"/>
      <w:sz w:val="22"/>
      <w:szCs w:val="22"/>
      <w:lang w:eastAsia="zh-CN"/>
    </w:rPr>
  </w:style>
  <w:style w:type="paragraph" w:styleId="TOC7">
    <w:name w:val="toc 7"/>
    <w:basedOn w:val="Normal"/>
    <w:next w:val="Normal"/>
    <w:autoRedefine/>
    <w:uiPriority w:val="39"/>
    <w:unhideWhenUsed/>
    <w:rsid w:val="00F91E0A"/>
    <w:pPr>
      <w:spacing w:after="100"/>
      <w:ind w:left="1320"/>
    </w:pPr>
    <w:rPr>
      <w:rFonts w:asciiTheme="minorHAnsi" w:eastAsiaTheme="minorEastAsia" w:hAnsiTheme="minorHAnsi"/>
      <w:sz w:val="22"/>
      <w:szCs w:val="22"/>
      <w:lang w:eastAsia="zh-CN"/>
    </w:rPr>
  </w:style>
  <w:style w:type="paragraph" w:styleId="TOC8">
    <w:name w:val="toc 8"/>
    <w:basedOn w:val="Normal"/>
    <w:next w:val="Normal"/>
    <w:autoRedefine/>
    <w:uiPriority w:val="39"/>
    <w:unhideWhenUsed/>
    <w:rsid w:val="00F91E0A"/>
    <w:pPr>
      <w:spacing w:after="100"/>
      <w:ind w:left="1540"/>
    </w:pPr>
    <w:rPr>
      <w:rFonts w:asciiTheme="minorHAnsi" w:eastAsiaTheme="minorEastAsia" w:hAnsiTheme="minorHAnsi"/>
      <w:sz w:val="22"/>
      <w:szCs w:val="22"/>
      <w:lang w:eastAsia="zh-CN"/>
    </w:rPr>
  </w:style>
  <w:style w:type="paragraph" w:styleId="TOC9">
    <w:name w:val="toc 9"/>
    <w:basedOn w:val="Normal"/>
    <w:next w:val="Normal"/>
    <w:autoRedefine/>
    <w:uiPriority w:val="39"/>
    <w:unhideWhenUsed/>
    <w:rsid w:val="00F91E0A"/>
    <w:pPr>
      <w:spacing w:after="100"/>
      <w:ind w:left="1760"/>
    </w:pPr>
    <w:rPr>
      <w:rFonts w:asciiTheme="minorHAnsi" w:eastAsiaTheme="minorEastAsia" w:hAnsiTheme="minorHAnsi"/>
      <w:sz w:val="22"/>
      <w:szCs w:val="22"/>
      <w:lang w:eastAsia="zh-CN"/>
    </w:rPr>
  </w:style>
  <w:style w:type="paragraph" w:customStyle="1" w:styleId="bodycopy1">
    <w:name w:val="body copy 1"/>
    <w:basedOn w:val="Normal"/>
    <w:link w:val="bodycopy1Char"/>
    <w:rsid w:val="009011B8"/>
    <w:pPr>
      <w:suppressAutoHyphens/>
      <w:spacing w:after="120" w:line="240" w:lineRule="exact"/>
      <w:ind w:left="0" w:right="446"/>
    </w:pPr>
    <w:rPr>
      <w:rFonts w:asciiTheme="minorHAnsi" w:eastAsia="SimSun" w:hAnsiTheme="minorHAnsi" w:cs="Calibri"/>
      <w:color w:val="404040" w:themeColor="text1" w:themeTint="BF"/>
      <w:w w:val="110"/>
      <w:kern w:val="18"/>
      <w:sz w:val="18"/>
      <w:szCs w:val="18"/>
      <w:lang w:eastAsia="zh-CN"/>
    </w:rPr>
  </w:style>
  <w:style w:type="character" w:customStyle="1" w:styleId="bodycopy1Char">
    <w:name w:val="body copy 1 Char"/>
    <w:basedOn w:val="DefaultParagraphFont"/>
    <w:link w:val="bodycopy1"/>
    <w:rsid w:val="009011B8"/>
    <w:rPr>
      <w:rFonts w:eastAsia="SimSun" w:cs="Calibri"/>
      <w:color w:val="404040" w:themeColor="text1" w:themeTint="BF"/>
      <w:w w:val="110"/>
      <w:kern w:val="18"/>
      <w:sz w:val="18"/>
      <w:szCs w:val="18"/>
      <w:lang w:eastAsia="zh-CN"/>
    </w:rPr>
  </w:style>
  <w:style w:type="paragraph" w:styleId="HTMLPreformatted">
    <w:name w:val="HTML Preformatted"/>
    <w:basedOn w:val="Normal"/>
    <w:link w:val="HTMLPreformattedChar"/>
    <w:uiPriority w:val="99"/>
    <w:semiHidden/>
    <w:unhideWhenUsed/>
    <w:rsid w:val="00EB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EB70B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B70B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23C8A"/>
    <w:rPr>
      <w:rFonts w:ascii="Courier New" w:eastAsia="Times New Roman" w:hAnsi="Courier New" w:cs="Courier New"/>
    </w:rPr>
  </w:style>
  <w:style w:type="paragraph" w:styleId="FootnoteText">
    <w:name w:val="footnote text"/>
    <w:basedOn w:val="Normal"/>
    <w:link w:val="FootnoteTextChar"/>
    <w:semiHidden/>
    <w:unhideWhenUsed/>
    <w:qFormat/>
    <w:rsid w:val="00AA7CF3"/>
    <w:pPr>
      <w:spacing w:after="0" w:line="240" w:lineRule="auto"/>
    </w:pPr>
  </w:style>
  <w:style w:type="character" w:customStyle="1" w:styleId="FootnoteTextChar">
    <w:name w:val="Footnote Text Char"/>
    <w:basedOn w:val="DefaultParagraphFont"/>
    <w:link w:val="FootnoteText"/>
    <w:semiHidden/>
    <w:rsid w:val="00AA7CF3"/>
    <w:rPr>
      <w:rFonts w:ascii="Museo Sans For Dell" w:hAnsi="Museo Sans For Dell"/>
      <w:sz w:val="20"/>
      <w:szCs w:val="20"/>
    </w:rPr>
  </w:style>
  <w:style w:type="character" w:styleId="FootnoteReference">
    <w:name w:val="footnote reference"/>
    <w:basedOn w:val="DefaultParagraphFont"/>
    <w:semiHidden/>
    <w:unhideWhenUsed/>
    <w:rsid w:val="00AA7CF3"/>
    <w:rPr>
      <w:vertAlign w:val="superscript"/>
    </w:rPr>
  </w:style>
  <w:style w:type="paragraph" w:customStyle="1" w:styleId="Comment">
    <w:name w:val="Comment"/>
    <w:basedOn w:val="Normal"/>
    <w:next w:val="Normal"/>
    <w:link w:val="CommentChar"/>
    <w:qFormat/>
    <w:rsid w:val="000F7A9F"/>
    <w:pPr>
      <w:shd w:val="clear" w:color="auto" w:fill="E5DFEC" w:themeFill="accent4" w:themeFillTint="33"/>
      <w:spacing w:after="0" w:line="240" w:lineRule="auto"/>
      <w:ind w:left="0"/>
    </w:pPr>
    <w:rPr>
      <w:rFonts w:ascii="Times New Roman" w:eastAsia="Times New Roman" w:hAnsi="Times New Roman" w:cs="Times New Roman"/>
      <w:sz w:val="24"/>
      <w:szCs w:val="24"/>
    </w:rPr>
  </w:style>
  <w:style w:type="character" w:customStyle="1" w:styleId="CommentChar">
    <w:name w:val="Comment Char"/>
    <w:basedOn w:val="DefaultParagraphFont"/>
    <w:link w:val="Comment"/>
    <w:rsid w:val="000F7A9F"/>
    <w:rPr>
      <w:rFonts w:ascii="Times New Roman" w:eastAsia="Times New Roman" w:hAnsi="Times New Roman" w:cs="Times New Roman"/>
      <w:sz w:val="24"/>
      <w:szCs w:val="24"/>
      <w:shd w:val="clear" w:color="auto" w:fill="E5DFEC" w:themeFill="accent4" w:themeFillTint="33"/>
    </w:rPr>
  </w:style>
  <w:style w:type="paragraph" w:customStyle="1" w:styleId="CoverTitle">
    <w:name w:val="Cover Title"/>
    <w:basedOn w:val="Normal"/>
    <w:link w:val="CoverTitleChar"/>
    <w:qFormat/>
    <w:rsid w:val="001E6659"/>
    <w:pPr>
      <w:spacing w:after="0" w:line="240" w:lineRule="auto"/>
      <w:ind w:left="0" w:right="450"/>
      <w:jc w:val="both"/>
    </w:pPr>
    <w:rPr>
      <w:rFonts w:ascii="Museo For Dell" w:eastAsia="Times New Roman" w:hAnsi="Museo For Dell" w:cs="Times New Roman"/>
      <w:noProof/>
      <w:color w:val="0085C3"/>
      <w:spacing w:val="5"/>
      <w:kern w:val="28"/>
      <w:sz w:val="56"/>
      <w:szCs w:val="80"/>
      <w:lang w:eastAsia="zh-CN"/>
    </w:rPr>
  </w:style>
  <w:style w:type="character" w:customStyle="1" w:styleId="CoverTitleChar">
    <w:name w:val="Cover Title Char"/>
    <w:basedOn w:val="DefaultParagraphFont"/>
    <w:link w:val="CoverTitle"/>
    <w:rsid w:val="001E6659"/>
    <w:rPr>
      <w:rFonts w:ascii="Museo For Dell" w:eastAsia="Times New Roman" w:hAnsi="Museo For Dell" w:cs="Times New Roman"/>
      <w:noProof/>
      <w:color w:val="0085C3"/>
      <w:spacing w:val="5"/>
      <w:kern w:val="28"/>
      <w:sz w:val="56"/>
      <w:szCs w:val="80"/>
      <w:lang w:eastAsia="zh-CN"/>
    </w:rPr>
  </w:style>
  <w:style w:type="character" w:customStyle="1" w:styleId="TableHeadingChar">
    <w:name w:val="TableHeading Char"/>
    <w:basedOn w:val="TablerowChar"/>
    <w:link w:val="TableHeading"/>
    <w:rsid w:val="00C656EF"/>
    <w:rPr>
      <w:rFonts w:ascii="Museo Sans For Dell" w:eastAsiaTheme="majorEastAsia" w:hAnsi="Museo Sans For Dell" w:cstheme="majorBidi"/>
      <w:b/>
      <w:color w:val="000000" w:themeColor="text1"/>
      <w:w w:val="110"/>
      <w:sz w:val="20"/>
      <w:szCs w:val="20"/>
    </w:rPr>
  </w:style>
  <w:style w:type="paragraph" w:customStyle="1" w:styleId="TableText">
    <w:name w:val="Table Text"/>
    <w:basedOn w:val="Normal"/>
    <w:qFormat/>
    <w:rsid w:val="00C656EF"/>
    <w:pPr>
      <w:spacing w:before="60" w:after="60" w:line="240" w:lineRule="auto"/>
      <w:ind w:left="0"/>
    </w:pPr>
    <w:rPr>
      <w:rFonts w:ascii="Trebuchet MS" w:hAnsi="Trebuchet MS" w:cs="Times New Roman"/>
      <w:color w:val="595959" w:themeColor="text1" w:themeTint="A6"/>
      <w:szCs w:val="24"/>
    </w:rPr>
  </w:style>
  <w:style w:type="table" w:customStyle="1" w:styleId="ListTable1Light">
    <w:name w:val="List Table 1 Light"/>
    <w:basedOn w:val="TableNormal"/>
    <w:uiPriority w:val="46"/>
    <w:rsid w:val="00BE4A9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BE4A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2D351A"/>
    <w:pPr>
      <w:spacing w:after="0" w:line="240" w:lineRule="auto"/>
    </w:pPr>
  </w:style>
  <w:style w:type="character" w:customStyle="1" w:styleId="EndnoteTextChar">
    <w:name w:val="Endnote Text Char"/>
    <w:basedOn w:val="DefaultParagraphFont"/>
    <w:link w:val="EndnoteText"/>
    <w:uiPriority w:val="99"/>
    <w:semiHidden/>
    <w:rsid w:val="002D351A"/>
    <w:rPr>
      <w:rFonts w:ascii="Museo Sans For Dell" w:hAnsi="Museo Sans For Dell"/>
      <w:sz w:val="20"/>
      <w:szCs w:val="20"/>
    </w:rPr>
  </w:style>
  <w:style w:type="character" w:styleId="EndnoteReference">
    <w:name w:val="endnote reference"/>
    <w:basedOn w:val="DefaultParagraphFont"/>
    <w:uiPriority w:val="99"/>
    <w:semiHidden/>
    <w:unhideWhenUsed/>
    <w:rsid w:val="002D351A"/>
    <w:rPr>
      <w:vertAlign w:val="superscript"/>
    </w:rPr>
  </w:style>
  <w:style w:type="character" w:styleId="BookTitle">
    <w:name w:val="Book Title"/>
    <w:basedOn w:val="DefaultParagraphFont"/>
    <w:uiPriority w:val="33"/>
    <w:qFormat/>
    <w:rsid w:val="00826224"/>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PMingLiU"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E44"/>
    <w:pPr>
      <w:ind w:left="1080"/>
    </w:pPr>
    <w:rPr>
      <w:rFonts w:ascii="Museo Sans For Dell" w:hAnsi="Museo Sans For Dell"/>
      <w:sz w:val="20"/>
      <w:szCs w:val="20"/>
    </w:rPr>
  </w:style>
  <w:style w:type="paragraph" w:styleId="Heading1">
    <w:name w:val="heading 1"/>
    <w:basedOn w:val="Heading"/>
    <w:next w:val="Normal"/>
    <w:link w:val="Heading1Char"/>
    <w:uiPriority w:val="9"/>
    <w:qFormat/>
    <w:rsid w:val="00C55B57"/>
    <w:pPr>
      <w:keepNext/>
      <w:keepLines/>
      <w:pageBreakBefore/>
      <w:spacing w:after="0"/>
      <w:outlineLvl w:val="0"/>
    </w:pPr>
    <w:rPr>
      <w:rFonts w:eastAsiaTheme="majorEastAsia"/>
      <w:b/>
      <w:bCs w:val="0"/>
    </w:rPr>
  </w:style>
  <w:style w:type="paragraph" w:styleId="Heading2">
    <w:name w:val="heading 2"/>
    <w:basedOn w:val="Normal"/>
    <w:next w:val="Normal"/>
    <w:link w:val="Heading2Char"/>
    <w:uiPriority w:val="9"/>
    <w:unhideWhenUsed/>
    <w:qFormat/>
    <w:rsid w:val="008F2AFE"/>
    <w:pPr>
      <w:keepNext/>
      <w:keepLines/>
      <w:spacing w:before="400" w:after="0"/>
      <w:ind w:left="0"/>
      <w:outlineLvl w:val="1"/>
    </w:pPr>
    <w:rPr>
      <w:rFonts w:eastAsiaTheme="majorEastAsia" w:cstheme="majorBidi"/>
      <w:b/>
      <w:bCs/>
      <w:color w:val="0082C3"/>
      <w:sz w:val="28"/>
      <w:szCs w:val="28"/>
    </w:rPr>
  </w:style>
  <w:style w:type="paragraph" w:styleId="Heading3">
    <w:name w:val="heading 3"/>
    <w:basedOn w:val="Normal"/>
    <w:next w:val="Normal"/>
    <w:link w:val="Heading3Char"/>
    <w:uiPriority w:val="9"/>
    <w:unhideWhenUsed/>
    <w:qFormat/>
    <w:rsid w:val="008F2AFE"/>
    <w:pPr>
      <w:keepNext/>
      <w:keepLines/>
      <w:spacing w:before="300" w:after="0"/>
      <w:ind w:left="0"/>
      <w:outlineLvl w:val="2"/>
    </w:pPr>
    <w:rPr>
      <w:rFonts w:eastAsiaTheme="majorEastAsia" w:cstheme="majorBidi"/>
      <w:b/>
      <w:bCs/>
      <w:color w:val="404040" w:themeColor="text1" w:themeTint="BF"/>
      <w:sz w:val="24"/>
      <w:szCs w:val="24"/>
    </w:rPr>
  </w:style>
  <w:style w:type="paragraph" w:styleId="Heading4">
    <w:name w:val="heading 4"/>
    <w:basedOn w:val="Normal"/>
    <w:next w:val="Normal"/>
    <w:link w:val="Heading4Char"/>
    <w:uiPriority w:val="9"/>
    <w:unhideWhenUsed/>
    <w:qFormat/>
    <w:rsid w:val="00734CA8"/>
    <w:pPr>
      <w:keepNext/>
      <w:keepLines/>
      <w:spacing w:before="200" w:after="0"/>
      <w:ind w:left="0"/>
      <w:outlineLvl w:val="3"/>
    </w:pPr>
    <w:rPr>
      <w:rFonts w:eastAsiaTheme="majorEastAsia" w:cstheme="majorBidi"/>
      <w:bCs/>
      <w:i/>
      <w:iCs/>
      <w:color w:val="0085C3"/>
      <w:sz w:val="24"/>
      <w:szCs w:val="24"/>
    </w:rPr>
  </w:style>
  <w:style w:type="paragraph" w:styleId="Heading5">
    <w:name w:val="heading 5"/>
    <w:basedOn w:val="Normal"/>
    <w:next w:val="Normal"/>
    <w:link w:val="Heading5Char"/>
    <w:uiPriority w:val="9"/>
    <w:unhideWhenUsed/>
    <w:qFormat/>
    <w:rsid w:val="00734CA8"/>
    <w:pPr>
      <w:keepNext/>
      <w:keepLines/>
      <w:spacing w:before="200" w:after="0"/>
      <w:ind w:left="0"/>
      <w:outlineLvl w:val="4"/>
    </w:pPr>
    <w:rPr>
      <w:rFonts w:ascii="Museo For Dell" w:eastAsiaTheme="majorEastAsia" w:hAnsi="Museo For Dell" w:cstheme="majorBidi"/>
      <w:b/>
      <w:color w:val="243F60" w:themeColor="accent1" w:themeShade="7F"/>
    </w:rPr>
  </w:style>
  <w:style w:type="paragraph" w:styleId="Heading6">
    <w:name w:val="heading 6"/>
    <w:next w:val="Normal"/>
    <w:link w:val="Heading6Char"/>
    <w:uiPriority w:val="9"/>
    <w:unhideWhenUsed/>
    <w:qFormat/>
    <w:rsid w:val="003D4292"/>
    <w:pPr>
      <w:keepNext/>
      <w:keepLines/>
      <w:spacing w:before="200" w:after="0"/>
      <w:outlineLvl w:val="5"/>
    </w:pPr>
    <w:rPr>
      <w:rFonts w:ascii="Museo Sans For Dell" w:eastAsiaTheme="majorEastAsia" w:hAnsi="Museo Sans For Dell" w:cstheme="majorBidi"/>
      <w:b/>
      <w:iCs/>
      <w:sz w:val="36"/>
      <w:szCs w:val="20"/>
    </w:rPr>
  </w:style>
  <w:style w:type="paragraph" w:styleId="Heading7">
    <w:name w:val="heading 7"/>
    <w:basedOn w:val="Normal"/>
    <w:next w:val="Normal"/>
    <w:link w:val="Heading7Char"/>
    <w:uiPriority w:val="9"/>
    <w:unhideWhenUsed/>
    <w:qFormat/>
    <w:rsid w:val="003D4292"/>
    <w:pPr>
      <w:keepNext/>
      <w:keepLines/>
      <w:spacing w:before="200" w:after="0"/>
      <w:ind w:left="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3D4292"/>
    <w:pPr>
      <w:keepNext/>
      <w:keepLines/>
      <w:spacing w:before="200" w:after="0"/>
      <w:ind w:left="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3D4292"/>
    <w:pPr>
      <w:keepNext/>
      <w:keepLines/>
      <w:spacing w:before="200" w:after="0"/>
      <w:ind w:left="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14"/>
    <w:rPr>
      <w:rFonts w:ascii="Tahoma" w:hAnsi="Tahoma" w:cs="Tahoma"/>
      <w:sz w:val="16"/>
      <w:szCs w:val="16"/>
    </w:rPr>
  </w:style>
  <w:style w:type="character" w:customStyle="1" w:styleId="Heading1Char">
    <w:name w:val="Heading 1 Char"/>
    <w:basedOn w:val="DefaultParagraphFont"/>
    <w:link w:val="Heading1"/>
    <w:uiPriority w:val="9"/>
    <w:rsid w:val="00C55B57"/>
    <w:rPr>
      <w:rFonts w:ascii="Museo Sans For Dell" w:eastAsiaTheme="majorEastAsia" w:hAnsi="Museo Sans For Dell"/>
      <w:b/>
      <w:color w:val="0082C3"/>
      <w:sz w:val="36"/>
      <w:szCs w:val="36"/>
    </w:rPr>
  </w:style>
  <w:style w:type="character" w:customStyle="1" w:styleId="Heading2Char">
    <w:name w:val="Heading 2 Char"/>
    <w:basedOn w:val="DefaultParagraphFont"/>
    <w:link w:val="Heading2"/>
    <w:uiPriority w:val="9"/>
    <w:rsid w:val="008F2AFE"/>
    <w:rPr>
      <w:rFonts w:ascii="Museo Sans For Dell" w:eastAsiaTheme="majorEastAsia" w:hAnsi="Museo Sans For Dell" w:cstheme="majorBidi"/>
      <w:b/>
      <w:bCs/>
      <w:color w:val="0082C3"/>
      <w:sz w:val="28"/>
      <w:szCs w:val="28"/>
    </w:rPr>
  </w:style>
  <w:style w:type="character" w:customStyle="1" w:styleId="Heading3Char">
    <w:name w:val="Heading 3 Char"/>
    <w:basedOn w:val="DefaultParagraphFont"/>
    <w:link w:val="Heading3"/>
    <w:uiPriority w:val="9"/>
    <w:rsid w:val="008F2AFE"/>
    <w:rPr>
      <w:rFonts w:ascii="Museo Sans For Dell" w:eastAsiaTheme="majorEastAsia" w:hAnsi="Museo Sans For Dell" w:cstheme="majorBidi"/>
      <w:b/>
      <w:bCs/>
      <w:color w:val="404040" w:themeColor="text1" w:themeTint="BF"/>
      <w:sz w:val="24"/>
      <w:szCs w:val="24"/>
    </w:rPr>
  </w:style>
  <w:style w:type="paragraph" w:styleId="DocumentMap">
    <w:name w:val="Document Map"/>
    <w:basedOn w:val="Normal"/>
    <w:link w:val="DocumentMapChar"/>
    <w:uiPriority w:val="99"/>
    <w:semiHidden/>
    <w:unhideWhenUsed/>
    <w:rsid w:val="00887614"/>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87614"/>
    <w:rPr>
      <w:rFonts w:ascii="Tahoma" w:hAnsi="Tahoma" w:cs="Tahoma"/>
      <w:sz w:val="16"/>
      <w:szCs w:val="16"/>
    </w:rPr>
  </w:style>
  <w:style w:type="character" w:customStyle="1" w:styleId="Heading4Char">
    <w:name w:val="Heading 4 Char"/>
    <w:basedOn w:val="DefaultParagraphFont"/>
    <w:link w:val="Heading4"/>
    <w:uiPriority w:val="9"/>
    <w:rsid w:val="00734CA8"/>
    <w:rPr>
      <w:rFonts w:ascii="Museo Sans For Dell" w:eastAsiaTheme="majorEastAsia" w:hAnsi="Museo Sans For Dell" w:cstheme="majorBidi"/>
      <w:bCs/>
      <w:i/>
      <w:iCs/>
      <w:color w:val="0085C3"/>
      <w:sz w:val="24"/>
      <w:szCs w:val="24"/>
    </w:rPr>
  </w:style>
  <w:style w:type="paragraph" w:styleId="Caption">
    <w:name w:val="caption"/>
    <w:basedOn w:val="Normal"/>
    <w:next w:val="Normal"/>
    <w:unhideWhenUsed/>
    <w:qFormat/>
    <w:rsid w:val="00AE3139"/>
    <w:pPr>
      <w:spacing w:before="60" w:line="240" w:lineRule="auto"/>
      <w:ind w:left="1260"/>
    </w:pPr>
    <w:rPr>
      <w:b/>
      <w:bCs/>
      <w:color w:val="444444"/>
      <w:szCs w:val="18"/>
    </w:rPr>
  </w:style>
  <w:style w:type="character" w:styleId="Emphasis">
    <w:name w:val="Emphasis"/>
    <w:basedOn w:val="DefaultParagraphFont"/>
    <w:uiPriority w:val="20"/>
    <w:qFormat/>
    <w:rsid w:val="00887614"/>
    <w:rPr>
      <w:i/>
      <w:iCs/>
    </w:rPr>
  </w:style>
  <w:style w:type="character" w:customStyle="1" w:styleId="Heading5Char">
    <w:name w:val="Heading 5 Char"/>
    <w:basedOn w:val="DefaultParagraphFont"/>
    <w:link w:val="Heading5"/>
    <w:uiPriority w:val="9"/>
    <w:rsid w:val="00734CA8"/>
    <w:rPr>
      <w:rFonts w:ascii="Museo For Dell" w:eastAsiaTheme="majorEastAsia" w:hAnsi="Museo For Dell" w:cstheme="majorBidi"/>
      <w:b/>
      <w:color w:val="243F60" w:themeColor="accent1" w:themeShade="7F"/>
      <w:sz w:val="20"/>
      <w:szCs w:val="20"/>
    </w:rPr>
  </w:style>
  <w:style w:type="paragraph" w:styleId="Revision">
    <w:name w:val="Revision"/>
    <w:hidden/>
    <w:uiPriority w:val="99"/>
    <w:semiHidden/>
    <w:rsid w:val="00867D60"/>
    <w:pPr>
      <w:spacing w:after="0" w:line="240" w:lineRule="auto"/>
    </w:pPr>
    <w:rPr>
      <w:rFonts w:cs="Arial"/>
      <w:sz w:val="20"/>
      <w:szCs w:val="20"/>
    </w:rPr>
  </w:style>
  <w:style w:type="character" w:customStyle="1" w:styleId="Heading6Char">
    <w:name w:val="Heading 6 Char"/>
    <w:basedOn w:val="DefaultParagraphFont"/>
    <w:link w:val="Heading6"/>
    <w:uiPriority w:val="9"/>
    <w:rsid w:val="00887614"/>
    <w:rPr>
      <w:rFonts w:ascii="Museo Sans For Dell" w:eastAsiaTheme="majorEastAsia" w:hAnsi="Museo Sans For Dell" w:cstheme="majorBidi"/>
      <w:b/>
      <w:iCs/>
      <w:sz w:val="36"/>
      <w:szCs w:val="20"/>
    </w:rPr>
  </w:style>
  <w:style w:type="character" w:customStyle="1" w:styleId="Heading7Char">
    <w:name w:val="Heading 7 Char"/>
    <w:basedOn w:val="DefaultParagraphFont"/>
    <w:link w:val="Heading7"/>
    <w:uiPriority w:val="9"/>
    <w:rsid w:val="0088761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
    <w:rsid w:val="008876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87614"/>
    <w:rPr>
      <w:rFonts w:asciiTheme="majorHAnsi" w:eastAsiaTheme="majorEastAsia" w:hAnsiTheme="majorHAnsi" w:cstheme="majorBidi"/>
      <w:i/>
      <w:iCs/>
      <w:color w:val="404040" w:themeColor="text1" w:themeTint="BF"/>
      <w:sz w:val="20"/>
      <w:szCs w:val="20"/>
    </w:rPr>
  </w:style>
  <w:style w:type="character" w:styleId="FollowedHyperlink">
    <w:name w:val="FollowedHyperlink"/>
    <w:basedOn w:val="DefaultParagraphFont"/>
    <w:uiPriority w:val="99"/>
    <w:semiHidden/>
    <w:unhideWhenUsed/>
    <w:rsid w:val="00887614"/>
    <w:rPr>
      <w:color w:val="800080" w:themeColor="followedHyperlink"/>
      <w:u w:val="single"/>
    </w:rPr>
  </w:style>
  <w:style w:type="paragraph" w:customStyle="1" w:styleId="Default">
    <w:name w:val="Default"/>
    <w:uiPriority w:val="99"/>
    <w:rsid w:val="004329F5"/>
    <w:pPr>
      <w:autoSpaceDE w:val="0"/>
      <w:autoSpaceDN w:val="0"/>
      <w:adjustRightInd w:val="0"/>
      <w:spacing w:after="0" w:line="240" w:lineRule="auto"/>
    </w:pPr>
    <w:rPr>
      <w:rFonts w:ascii="Arial" w:eastAsia="Calibri" w:hAnsi="Arial" w:cs="Arial"/>
      <w:color w:val="000000"/>
      <w:sz w:val="24"/>
      <w:szCs w:val="24"/>
      <w:lang w:eastAsia="zh-CN"/>
    </w:rPr>
  </w:style>
  <w:style w:type="paragraph" w:styleId="Title">
    <w:name w:val="Title"/>
    <w:basedOn w:val="Normal"/>
    <w:next w:val="Normal"/>
    <w:link w:val="TitleChar"/>
    <w:uiPriority w:val="10"/>
    <w:qFormat/>
    <w:rsid w:val="00887614"/>
    <w:pPr>
      <w:autoSpaceDE w:val="0"/>
      <w:autoSpaceDN w:val="0"/>
      <w:adjustRightInd w:val="0"/>
      <w:spacing w:after="240" w:line="240" w:lineRule="auto"/>
      <w:ind w:left="144"/>
    </w:pPr>
    <w:rPr>
      <w:rFonts w:ascii="Museo For Dell" w:hAnsi="Museo For Dell" w:cs="Museo For Dell"/>
      <w:color w:val="0493D2"/>
      <w:spacing w:val="-12"/>
      <w:position w:val="3"/>
      <w:sz w:val="54"/>
      <w:szCs w:val="54"/>
    </w:rPr>
  </w:style>
  <w:style w:type="character" w:customStyle="1" w:styleId="TitleChar">
    <w:name w:val="Title Char"/>
    <w:basedOn w:val="DefaultParagraphFont"/>
    <w:link w:val="Title"/>
    <w:uiPriority w:val="10"/>
    <w:rsid w:val="00887614"/>
    <w:rPr>
      <w:rFonts w:ascii="Museo For Dell" w:hAnsi="Museo For Dell" w:cs="Museo For Dell"/>
      <w:color w:val="0493D2"/>
      <w:spacing w:val="-12"/>
      <w:position w:val="3"/>
      <w:sz w:val="54"/>
      <w:szCs w:val="54"/>
    </w:rPr>
  </w:style>
  <w:style w:type="paragraph" w:styleId="Date">
    <w:name w:val="Date"/>
    <w:basedOn w:val="Normal"/>
    <w:next w:val="Normal"/>
    <w:link w:val="DateChar"/>
    <w:uiPriority w:val="99"/>
    <w:semiHidden/>
    <w:unhideWhenUsed/>
    <w:rsid w:val="00887614"/>
  </w:style>
  <w:style w:type="character" w:customStyle="1" w:styleId="DateChar">
    <w:name w:val="Date Char"/>
    <w:basedOn w:val="DefaultParagraphFont"/>
    <w:link w:val="Date"/>
    <w:uiPriority w:val="99"/>
    <w:semiHidden/>
    <w:rsid w:val="00887614"/>
    <w:rPr>
      <w:rFonts w:ascii="Museo Sans For Dell" w:hAnsi="Museo Sans For Dell"/>
      <w:sz w:val="20"/>
      <w:szCs w:val="20"/>
    </w:rPr>
  </w:style>
  <w:style w:type="paragraph" w:styleId="ListBullet">
    <w:name w:val="List Bullet"/>
    <w:basedOn w:val="Normal"/>
    <w:uiPriority w:val="99"/>
    <w:unhideWhenUsed/>
    <w:rsid w:val="00887614"/>
    <w:pPr>
      <w:numPr>
        <w:numId w:val="7"/>
      </w:numPr>
      <w:spacing w:after="0"/>
      <w:contextualSpacing/>
    </w:pPr>
    <w:rPr>
      <w14:numSpacing w14:val="proportional"/>
      <w14:stylisticSets>
        <w14:styleSet w14:id="3"/>
      </w14:stylisticSets>
      <w14:cntxtAlts/>
    </w:rPr>
  </w:style>
  <w:style w:type="paragraph" w:styleId="ListNumber">
    <w:name w:val="List Number"/>
    <w:basedOn w:val="Normal"/>
    <w:autoRedefine/>
    <w:uiPriority w:val="99"/>
    <w:unhideWhenUsed/>
    <w:rsid w:val="00887614"/>
    <w:pPr>
      <w:numPr>
        <w:numId w:val="8"/>
      </w:numPr>
      <w:contextualSpacing/>
    </w:pPr>
  </w:style>
  <w:style w:type="paragraph" w:styleId="NormalIndent">
    <w:name w:val="Normal Indent"/>
    <w:basedOn w:val="Normal"/>
    <w:uiPriority w:val="99"/>
    <w:unhideWhenUsed/>
    <w:rsid w:val="00887614"/>
    <w:pPr>
      <w:ind w:left="1800"/>
    </w:pPr>
  </w:style>
  <w:style w:type="paragraph" w:styleId="Subtitle">
    <w:name w:val="Subtitle"/>
    <w:basedOn w:val="Normal"/>
    <w:next w:val="Normal"/>
    <w:link w:val="SubtitleChar"/>
    <w:uiPriority w:val="11"/>
    <w:qFormat/>
    <w:rsid w:val="00887614"/>
    <w:pPr>
      <w:spacing w:after="0" w:line="240" w:lineRule="auto"/>
      <w:ind w:left="144"/>
    </w:pPr>
    <w:rPr>
      <w:rFonts w:cstheme="minorHAnsi"/>
      <w:color w:val="444444"/>
      <w:kern w:val="34"/>
      <w:sz w:val="28"/>
      <w:szCs w:val="32"/>
      <w:lang w:eastAsia="zh-TW"/>
    </w:rPr>
  </w:style>
  <w:style w:type="character" w:customStyle="1" w:styleId="SubtitleChar">
    <w:name w:val="Subtitle Char"/>
    <w:basedOn w:val="DefaultParagraphFont"/>
    <w:link w:val="Subtitle"/>
    <w:uiPriority w:val="11"/>
    <w:rsid w:val="00887614"/>
    <w:rPr>
      <w:rFonts w:ascii="Museo Sans For Dell" w:hAnsi="Museo Sans For Dell" w:cstheme="minorHAnsi"/>
      <w:color w:val="444444"/>
      <w:kern w:val="34"/>
      <w:sz w:val="28"/>
      <w:szCs w:val="32"/>
      <w:lang w:eastAsia="zh-TW"/>
    </w:rPr>
  </w:style>
  <w:style w:type="paragraph" w:customStyle="1" w:styleId="TitlePageComment-Museo">
    <w:name w:val="TitlePageComment-Museo"/>
    <w:basedOn w:val="Normal"/>
    <w:qFormat/>
    <w:rsid w:val="00E20544"/>
    <w:pPr>
      <w:spacing w:after="0" w:line="240" w:lineRule="auto"/>
      <w:ind w:left="144" w:right="3600"/>
    </w:pPr>
    <w:rPr>
      <w:rFonts w:cstheme="minorHAnsi"/>
      <w:color w:val="444444"/>
      <w:kern w:val="34"/>
      <w:sz w:val="28"/>
      <w:szCs w:val="32"/>
      <w:lang w:eastAsia="zh-TW"/>
    </w:rPr>
  </w:style>
  <w:style w:type="paragraph" w:customStyle="1" w:styleId="TitlePageTitle-Museo">
    <w:name w:val="TitlePageTitle-Museo"/>
    <w:basedOn w:val="Normal"/>
    <w:qFormat/>
    <w:rsid w:val="00973071"/>
    <w:pPr>
      <w:spacing w:after="0" w:line="240" w:lineRule="auto"/>
    </w:pPr>
    <w:rPr>
      <w:rFonts w:ascii="Museo Sans For Dell 700" w:hAnsi="Museo Sans For Dell 700"/>
      <w:b/>
      <w:sz w:val="56"/>
      <w:szCs w:val="56"/>
    </w:rPr>
  </w:style>
  <w:style w:type="paragraph" w:customStyle="1" w:styleId="TitlePageDetails-Museo">
    <w:name w:val="TitlePageDetails-Museo"/>
    <w:basedOn w:val="Normal"/>
    <w:qFormat/>
    <w:rsid w:val="00CD48D4"/>
    <w:pPr>
      <w:spacing w:after="0" w:line="240" w:lineRule="auto"/>
      <w:ind w:left="1530"/>
    </w:pPr>
    <w:rPr>
      <w:b/>
      <w:sz w:val="21"/>
      <w:szCs w:val="21"/>
    </w:rPr>
  </w:style>
  <w:style w:type="paragraph" w:customStyle="1" w:styleId="TitlePageBanner-Museo">
    <w:name w:val="TitlePageBanner-Museo"/>
    <w:basedOn w:val="Normal"/>
    <w:qFormat/>
    <w:rsid w:val="00CD48D4"/>
    <w:pPr>
      <w:spacing w:before="6120" w:after="0" w:line="240" w:lineRule="auto"/>
      <w:ind w:left="1526"/>
    </w:pPr>
    <w:rPr>
      <w:b/>
      <w:spacing w:val="-20"/>
      <w:sz w:val="36"/>
      <w:szCs w:val="36"/>
    </w:rPr>
  </w:style>
  <w:style w:type="paragraph" w:customStyle="1" w:styleId="Note">
    <w:name w:val="Note"/>
    <w:basedOn w:val="Normal"/>
    <w:next w:val="Normal"/>
    <w:qFormat/>
    <w:rsid w:val="00887614"/>
    <w:pPr>
      <w:pBdr>
        <w:top w:val="single" w:sz="8" w:space="4" w:color="CCCCCC"/>
        <w:left w:val="single" w:sz="8" w:space="6" w:color="CCCCCC"/>
        <w:bottom w:val="single" w:sz="8" w:space="1" w:color="CCCCCC"/>
        <w:right w:val="single" w:sz="8" w:space="6" w:color="CCCCCC"/>
      </w:pBdr>
      <w:shd w:val="clear" w:color="auto" w:fill="CCCCCC"/>
      <w:spacing w:before="60"/>
      <w:ind w:left="1195"/>
      <w:contextualSpacing/>
    </w:pPr>
    <w:rPr>
      <w:snapToGrid w:val="0"/>
      <w:position w:val="-6"/>
    </w:rPr>
  </w:style>
  <w:style w:type="paragraph" w:customStyle="1" w:styleId="Heading">
    <w:name w:val="Heading"/>
    <w:basedOn w:val="Normal"/>
    <w:qFormat/>
    <w:rsid w:val="00887614"/>
    <w:pPr>
      <w:ind w:left="0"/>
    </w:pPr>
    <w:rPr>
      <w:bCs/>
      <w:color w:val="0082C3"/>
      <w:sz w:val="36"/>
      <w:szCs w:val="36"/>
    </w:rPr>
  </w:style>
  <w:style w:type="paragraph" w:customStyle="1" w:styleId="Code">
    <w:name w:val="Code"/>
    <w:basedOn w:val="Normal"/>
    <w:link w:val="CodeChar"/>
    <w:qFormat/>
    <w:rsid w:val="00887614"/>
    <w:rPr>
      <w:rFonts w:ascii="Courier New" w:hAnsi="Courier New"/>
    </w:rPr>
  </w:style>
  <w:style w:type="paragraph" w:customStyle="1" w:styleId="CaptionTable">
    <w:name w:val="Caption(Table)"/>
    <w:basedOn w:val="Normal"/>
    <w:next w:val="Normal"/>
    <w:qFormat/>
    <w:rsid w:val="000E03CD"/>
    <w:pPr>
      <w:keepNext/>
      <w:numPr>
        <w:numId w:val="5"/>
      </w:numPr>
      <w:spacing w:after="0"/>
      <w:ind w:left="994" w:hanging="994"/>
    </w:pPr>
    <w:rPr>
      <w:b/>
      <w:color w:val="444444"/>
    </w:rPr>
  </w:style>
  <w:style w:type="paragraph" w:customStyle="1" w:styleId="Graphic">
    <w:name w:val="Graphic"/>
    <w:basedOn w:val="Normal"/>
    <w:next w:val="Caption"/>
    <w:autoRedefine/>
    <w:qFormat/>
    <w:rsid w:val="00887614"/>
    <w:pPr>
      <w:keepNext/>
      <w:spacing w:after="0" w:line="240" w:lineRule="auto"/>
    </w:pPr>
  </w:style>
  <w:style w:type="table" w:customStyle="1" w:styleId="Dell">
    <w:name w:val="Dell"/>
    <w:basedOn w:val="TableNormal"/>
    <w:uiPriority w:val="99"/>
    <w:rsid w:val="00887614"/>
    <w:pPr>
      <w:spacing w:after="240" w:line="240" w:lineRule="auto"/>
    </w:pPr>
    <w:rPr>
      <w:rFonts w:ascii="Museo Sans For Dell" w:hAnsi="Museo Sans For Dell"/>
      <w:sz w:val="20"/>
      <w:szCs w:val="20"/>
    </w:rPr>
    <w:tblPr>
      <w:tblInd w:w="1166" w:type="dxa"/>
      <w:tblBorders>
        <w:top w:val="single" w:sz="4" w:space="0" w:color="3F454F"/>
        <w:left w:val="single" w:sz="4" w:space="0" w:color="3F454F"/>
        <w:bottom w:val="single" w:sz="4" w:space="0" w:color="3F454F"/>
        <w:right w:val="single" w:sz="4" w:space="0" w:color="3F454F"/>
        <w:insideH w:val="single" w:sz="4" w:space="0" w:color="3F454F"/>
        <w:insideV w:val="single" w:sz="4" w:space="0" w:color="3F454F"/>
      </w:tblBorders>
      <w:tblCellMar>
        <w:top w:w="86" w:type="dxa"/>
        <w:left w:w="86" w:type="dxa"/>
        <w:bottom w:w="86" w:type="dxa"/>
        <w:right w:w="86" w:type="dxa"/>
      </w:tblCellMar>
    </w:tblPr>
    <w:tcPr>
      <w:shd w:val="clear" w:color="auto" w:fill="auto"/>
    </w:tcPr>
    <w:tblStylePr w:type="firstRow">
      <w:pPr>
        <w:jc w:val="left"/>
      </w:pPr>
      <w:rPr>
        <w:rFonts w:ascii="Museo Sans For Dell" w:hAnsi="Museo Sans For Dell"/>
        <w:b/>
        <w:sz w:val="20"/>
      </w:rPr>
      <w:tblPr/>
      <w:tcPr>
        <w:shd w:val="clear" w:color="auto" w:fill="EEEEEE"/>
        <w:vAlign w:val="center"/>
      </w:tcPr>
    </w:tblStylePr>
  </w:style>
  <w:style w:type="paragraph" w:customStyle="1" w:styleId="TitlePage-TopLine">
    <w:name w:val="TitlePage-TopLine"/>
    <w:basedOn w:val="Normal"/>
    <w:qFormat/>
    <w:rsid w:val="00F73BE6"/>
    <w:pPr>
      <w:spacing w:before="720"/>
    </w:pPr>
    <w:rPr>
      <w:sz w:val="32"/>
      <w:szCs w:val="28"/>
    </w:rPr>
  </w:style>
  <w:style w:type="paragraph" w:customStyle="1" w:styleId="disclaimer">
    <w:name w:val="disclaimer"/>
    <w:basedOn w:val="Normal"/>
    <w:qFormat/>
    <w:rsid w:val="00887614"/>
    <w:pPr>
      <w:spacing w:before="3300"/>
      <w:ind w:left="0"/>
      <w:contextualSpacing/>
    </w:pPr>
  </w:style>
  <w:style w:type="paragraph" w:styleId="TOC1">
    <w:name w:val="toc 1"/>
    <w:basedOn w:val="Normal"/>
    <w:next w:val="Normal"/>
    <w:autoRedefine/>
    <w:uiPriority w:val="39"/>
    <w:unhideWhenUsed/>
    <w:qFormat/>
    <w:rsid w:val="00FE1EC3"/>
    <w:pPr>
      <w:tabs>
        <w:tab w:val="left" w:pos="540"/>
        <w:tab w:val="right" w:leader="dot" w:pos="10710"/>
      </w:tabs>
      <w:spacing w:after="100"/>
      <w:ind w:left="187"/>
    </w:pPr>
    <w:rPr>
      <w:noProof/>
    </w:rPr>
  </w:style>
  <w:style w:type="paragraph" w:styleId="TOC2">
    <w:name w:val="toc 2"/>
    <w:basedOn w:val="Normal"/>
    <w:next w:val="Normal"/>
    <w:autoRedefine/>
    <w:uiPriority w:val="39"/>
    <w:unhideWhenUsed/>
    <w:qFormat/>
    <w:rsid w:val="00887614"/>
    <w:pPr>
      <w:tabs>
        <w:tab w:val="left" w:pos="1080"/>
        <w:tab w:val="right" w:leader="dot" w:pos="10710"/>
      </w:tabs>
      <w:spacing w:after="100"/>
      <w:ind w:left="540"/>
    </w:pPr>
    <w:rPr>
      <w:noProof/>
    </w:rPr>
  </w:style>
  <w:style w:type="paragraph" w:styleId="TOC3">
    <w:name w:val="toc 3"/>
    <w:basedOn w:val="Normal"/>
    <w:next w:val="Normal"/>
    <w:autoRedefine/>
    <w:uiPriority w:val="39"/>
    <w:unhideWhenUsed/>
    <w:qFormat/>
    <w:rsid w:val="002766DA"/>
    <w:pPr>
      <w:tabs>
        <w:tab w:val="left" w:pos="1080"/>
        <w:tab w:val="right" w:leader="dot" w:pos="10710"/>
      </w:tabs>
      <w:spacing w:after="100"/>
      <w:ind w:left="907"/>
    </w:pPr>
    <w:rPr>
      <w:noProof/>
    </w:rPr>
  </w:style>
  <w:style w:type="character" w:styleId="Hyperlink">
    <w:name w:val="Hyperlink"/>
    <w:basedOn w:val="DefaultParagraphFont"/>
    <w:uiPriority w:val="99"/>
    <w:unhideWhenUsed/>
    <w:rsid w:val="00887614"/>
    <w:rPr>
      <w:color w:val="0000FF" w:themeColor="hyperlink"/>
      <w:u w:val="single"/>
    </w:rPr>
  </w:style>
  <w:style w:type="paragraph" w:styleId="Header">
    <w:name w:val="header"/>
    <w:basedOn w:val="Normal"/>
    <w:link w:val="HeaderChar"/>
    <w:uiPriority w:val="99"/>
    <w:unhideWhenUsed/>
    <w:rsid w:val="00887614"/>
    <w:pPr>
      <w:tabs>
        <w:tab w:val="right" w:pos="10780"/>
      </w:tabs>
      <w:spacing w:after="0" w:line="240" w:lineRule="auto"/>
      <w:ind w:left="0"/>
    </w:pPr>
    <w:rPr>
      <w:color w:val="444444"/>
    </w:rPr>
  </w:style>
  <w:style w:type="character" w:customStyle="1" w:styleId="HeaderChar">
    <w:name w:val="Header Char"/>
    <w:basedOn w:val="DefaultParagraphFont"/>
    <w:link w:val="Header"/>
    <w:uiPriority w:val="99"/>
    <w:rsid w:val="00887614"/>
    <w:rPr>
      <w:rFonts w:ascii="Museo Sans For Dell" w:hAnsi="Museo Sans For Dell"/>
      <w:color w:val="444444"/>
      <w:sz w:val="20"/>
      <w:szCs w:val="20"/>
    </w:rPr>
  </w:style>
  <w:style w:type="paragraph" w:styleId="Footer">
    <w:name w:val="footer"/>
    <w:basedOn w:val="Normal"/>
    <w:link w:val="FooterChar"/>
    <w:uiPriority w:val="99"/>
    <w:unhideWhenUsed/>
    <w:rsid w:val="00887614"/>
    <w:pPr>
      <w:tabs>
        <w:tab w:val="left" w:pos="720"/>
      </w:tabs>
      <w:spacing w:after="0" w:line="240" w:lineRule="atLeast"/>
      <w:ind w:left="720" w:right="1440" w:hanging="720"/>
    </w:pPr>
    <w:rPr>
      <w:noProof/>
      <w:color w:val="444444"/>
      <w:sz w:val="16"/>
    </w:rPr>
  </w:style>
  <w:style w:type="character" w:customStyle="1" w:styleId="FooterChar">
    <w:name w:val="Footer Char"/>
    <w:basedOn w:val="DefaultParagraphFont"/>
    <w:link w:val="Footer"/>
    <w:uiPriority w:val="99"/>
    <w:rsid w:val="00887614"/>
    <w:rPr>
      <w:rFonts w:ascii="Museo Sans For Dell" w:hAnsi="Museo Sans For Dell"/>
      <w:noProof/>
      <w:color w:val="444444"/>
      <w:sz w:val="16"/>
      <w:szCs w:val="20"/>
    </w:rPr>
  </w:style>
  <w:style w:type="paragraph" w:customStyle="1" w:styleId="TextBox">
    <w:name w:val="TextBox"/>
    <w:basedOn w:val="Normal"/>
    <w:qFormat/>
    <w:rsid w:val="00887614"/>
    <w:pPr>
      <w:spacing w:after="0" w:line="240" w:lineRule="auto"/>
      <w:ind w:left="0"/>
      <w:jc w:val="center"/>
    </w:pPr>
  </w:style>
  <w:style w:type="paragraph" w:customStyle="1" w:styleId="TableHeading">
    <w:name w:val="TableHeading"/>
    <w:basedOn w:val="Normal"/>
    <w:link w:val="TableHeadingChar"/>
    <w:qFormat/>
    <w:rsid w:val="007E3F0B"/>
    <w:pPr>
      <w:spacing w:after="0" w:line="240" w:lineRule="auto"/>
      <w:ind w:left="0"/>
    </w:pPr>
    <w:rPr>
      <w:rFonts w:eastAsiaTheme="majorEastAsia" w:cstheme="majorBidi"/>
      <w:b/>
      <w:color w:val="000000" w:themeColor="text1"/>
    </w:rPr>
  </w:style>
  <w:style w:type="paragraph" w:customStyle="1" w:styleId="TableCell">
    <w:name w:val="TableCell"/>
    <w:basedOn w:val="Normal"/>
    <w:qFormat/>
    <w:rsid w:val="009C4E91"/>
    <w:pPr>
      <w:spacing w:before="120" w:after="120" w:line="240" w:lineRule="auto"/>
      <w:ind w:left="0"/>
    </w:pPr>
    <w:rPr>
      <w:color w:val="000000" w:themeColor="text1"/>
      <w:sz w:val="18"/>
    </w:rPr>
  </w:style>
  <w:style w:type="paragraph" w:customStyle="1" w:styleId="Appx-Hdg1">
    <w:name w:val="Appx-Hdg1"/>
    <w:basedOn w:val="Heading"/>
    <w:next w:val="Normal"/>
    <w:qFormat/>
    <w:rsid w:val="00A6098A"/>
    <w:pPr>
      <w:pageBreakBefore/>
      <w:numPr>
        <w:numId w:val="2"/>
      </w:numPr>
      <w:outlineLvl w:val="0"/>
    </w:pPr>
  </w:style>
  <w:style w:type="paragraph" w:customStyle="1" w:styleId="Appx-Hdg2">
    <w:name w:val="Appx-Hdg2"/>
    <w:basedOn w:val="Normal"/>
    <w:qFormat/>
    <w:rsid w:val="00887614"/>
    <w:pPr>
      <w:numPr>
        <w:ilvl w:val="1"/>
        <w:numId w:val="2"/>
      </w:numPr>
      <w:spacing w:before="360"/>
      <w:outlineLvl w:val="1"/>
    </w:pPr>
    <w:rPr>
      <w:color w:val="0085C3"/>
      <w:sz w:val="32"/>
    </w:rPr>
  </w:style>
  <w:style w:type="paragraph" w:customStyle="1" w:styleId="Appx-Hdg3">
    <w:name w:val="Appx-Hdg3"/>
    <w:basedOn w:val="Normal"/>
    <w:next w:val="Normal"/>
    <w:qFormat/>
    <w:rsid w:val="00887614"/>
    <w:pPr>
      <w:numPr>
        <w:ilvl w:val="2"/>
        <w:numId w:val="2"/>
      </w:numPr>
      <w:spacing w:before="360"/>
      <w:outlineLvl w:val="2"/>
    </w:pPr>
    <w:rPr>
      <w:color w:val="0085C3"/>
      <w:sz w:val="28"/>
    </w:rPr>
  </w:style>
  <w:style w:type="paragraph" w:styleId="TOCHeading">
    <w:name w:val="TOC Heading"/>
    <w:basedOn w:val="Heading1"/>
    <w:next w:val="Normal"/>
    <w:uiPriority w:val="39"/>
    <w:unhideWhenUsed/>
    <w:qFormat/>
    <w:rsid w:val="00887614"/>
    <w:pPr>
      <w:pageBreakBefore w:val="0"/>
      <w:outlineLvl w:val="9"/>
    </w:pPr>
    <w:rPr>
      <w:rFonts w:cstheme="majorBidi"/>
      <w:bCs/>
      <w:lang w:eastAsia="ja-JP"/>
    </w:rPr>
  </w:style>
  <w:style w:type="paragraph" w:styleId="ListBullet2">
    <w:name w:val="List Bullet 2"/>
    <w:basedOn w:val="ListBullet"/>
    <w:uiPriority w:val="99"/>
    <w:unhideWhenUsed/>
    <w:rsid w:val="00887614"/>
    <w:pPr>
      <w:numPr>
        <w:ilvl w:val="1"/>
      </w:numPr>
      <w:contextualSpacing w:val="0"/>
    </w:pPr>
  </w:style>
  <w:style w:type="paragraph" w:styleId="ListBullet3">
    <w:name w:val="List Bullet 3"/>
    <w:basedOn w:val="Normal"/>
    <w:uiPriority w:val="99"/>
    <w:unhideWhenUsed/>
    <w:rsid w:val="00887614"/>
    <w:pPr>
      <w:numPr>
        <w:ilvl w:val="2"/>
        <w:numId w:val="7"/>
      </w:numPr>
      <w:spacing w:after="0"/>
      <w:contextualSpacing/>
    </w:pPr>
  </w:style>
  <w:style w:type="numbering" w:customStyle="1" w:styleId="Appendix">
    <w:name w:val="Appendix"/>
    <w:uiPriority w:val="99"/>
    <w:rsid w:val="00887614"/>
    <w:pPr>
      <w:numPr>
        <w:numId w:val="1"/>
      </w:numPr>
    </w:pPr>
  </w:style>
  <w:style w:type="numbering" w:customStyle="1" w:styleId="BulletedList">
    <w:name w:val="Bulleted List"/>
    <w:uiPriority w:val="99"/>
    <w:rsid w:val="00887614"/>
    <w:pPr>
      <w:numPr>
        <w:numId w:val="3"/>
      </w:numPr>
    </w:pPr>
  </w:style>
  <w:style w:type="character" w:styleId="CommentReference">
    <w:name w:val="annotation reference"/>
    <w:basedOn w:val="DefaultParagraphFont"/>
    <w:uiPriority w:val="99"/>
    <w:semiHidden/>
    <w:unhideWhenUsed/>
    <w:rsid w:val="00887614"/>
    <w:rPr>
      <w:sz w:val="16"/>
      <w:szCs w:val="16"/>
    </w:rPr>
  </w:style>
  <w:style w:type="paragraph" w:styleId="CommentText">
    <w:name w:val="annotation text"/>
    <w:basedOn w:val="Normal"/>
    <w:link w:val="CommentTextChar"/>
    <w:uiPriority w:val="99"/>
    <w:semiHidden/>
    <w:unhideWhenUsed/>
    <w:rsid w:val="00887614"/>
    <w:pPr>
      <w:spacing w:line="240" w:lineRule="auto"/>
    </w:pPr>
  </w:style>
  <w:style w:type="character" w:customStyle="1" w:styleId="CommentTextChar">
    <w:name w:val="Comment Text Char"/>
    <w:basedOn w:val="DefaultParagraphFont"/>
    <w:link w:val="CommentText"/>
    <w:uiPriority w:val="99"/>
    <w:semiHidden/>
    <w:rsid w:val="00887614"/>
    <w:rPr>
      <w:rFonts w:ascii="Museo Sans For Dell" w:hAnsi="Museo Sans For Dell"/>
      <w:sz w:val="20"/>
      <w:szCs w:val="20"/>
    </w:rPr>
  </w:style>
  <w:style w:type="paragraph" w:styleId="CommentSubject">
    <w:name w:val="annotation subject"/>
    <w:basedOn w:val="CommentText"/>
    <w:next w:val="CommentText"/>
    <w:link w:val="CommentSubjectChar"/>
    <w:uiPriority w:val="99"/>
    <w:semiHidden/>
    <w:unhideWhenUsed/>
    <w:rsid w:val="00887614"/>
    <w:rPr>
      <w:b/>
      <w:bCs/>
    </w:rPr>
  </w:style>
  <w:style w:type="character" w:customStyle="1" w:styleId="CommentSubjectChar">
    <w:name w:val="Comment Subject Char"/>
    <w:basedOn w:val="CommentTextChar"/>
    <w:link w:val="CommentSubject"/>
    <w:uiPriority w:val="99"/>
    <w:semiHidden/>
    <w:rsid w:val="00887614"/>
    <w:rPr>
      <w:rFonts w:ascii="Museo Sans For Dell" w:hAnsi="Museo Sans For Dell"/>
      <w:b/>
      <w:bCs/>
      <w:sz w:val="20"/>
      <w:szCs w:val="20"/>
    </w:rPr>
  </w:style>
  <w:style w:type="paragraph" w:customStyle="1" w:styleId="CoverInfo">
    <w:name w:val="CoverInfo"/>
    <w:basedOn w:val="Subtitle"/>
    <w:qFormat/>
    <w:rsid w:val="00887614"/>
    <w:pPr>
      <w:spacing w:before="160"/>
      <w:contextualSpacing/>
    </w:pPr>
    <w:rPr>
      <w:sz w:val="18"/>
    </w:rPr>
  </w:style>
  <w:style w:type="paragraph" w:customStyle="1" w:styleId="CoverImage">
    <w:name w:val="CoverImage"/>
    <w:basedOn w:val="CoverInfo"/>
    <w:qFormat/>
    <w:rsid w:val="00887614"/>
    <w:pPr>
      <w:spacing w:before="1440"/>
    </w:pPr>
    <w:rPr>
      <w:noProof/>
    </w:rPr>
  </w:style>
  <w:style w:type="paragraph" w:styleId="ListNumber2">
    <w:name w:val="List Number 2"/>
    <w:basedOn w:val="Normal"/>
    <w:autoRedefine/>
    <w:uiPriority w:val="99"/>
    <w:unhideWhenUsed/>
    <w:rsid w:val="00887614"/>
    <w:pPr>
      <w:numPr>
        <w:ilvl w:val="1"/>
        <w:numId w:val="8"/>
      </w:numPr>
      <w:contextualSpacing/>
    </w:pPr>
  </w:style>
  <w:style w:type="paragraph" w:styleId="ListNumber3">
    <w:name w:val="List Number 3"/>
    <w:basedOn w:val="Normal"/>
    <w:autoRedefine/>
    <w:uiPriority w:val="99"/>
    <w:unhideWhenUsed/>
    <w:rsid w:val="00887614"/>
    <w:pPr>
      <w:numPr>
        <w:numId w:val="9"/>
      </w:numPr>
      <w:contextualSpacing/>
    </w:pPr>
  </w:style>
  <w:style w:type="numbering" w:customStyle="1" w:styleId="Numbered">
    <w:name w:val="Numbered"/>
    <w:uiPriority w:val="99"/>
    <w:rsid w:val="00887614"/>
    <w:pPr>
      <w:numPr>
        <w:numId w:val="10"/>
      </w:numPr>
    </w:pPr>
  </w:style>
  <w:style w:type="paragraph" w:customStyle="1" w:styleId="Numbered1">
    <w:name w:val="Numbered(1)"/>
    <w:basedOn w:val="Normal"/>
    <w:qFormat/>
    <w:rsid w:val="00887614"/>
    <w:pPr>
      <w:numPr>
        <w:numId w:val="11"/>
      </w:numPr>
      <w:spacing w:after="0"/>
      <w:contextualSpacing/>
    </w:pPr>
  </w:style>
  <w:style w:type="paragraph" w:customStyle="1" w:styleId="Numbereda">
    <w:name w:val="Numbered(a)"/>
    <w:basedOn w:val="Normal"/>
    <w:qFormat/>
    <w:rsid w:val="00887614"/>
    <w:pPr>
      <w:numPr>
        <w:ilvl w:val="1"/>
        <w:numId w:val="11"/>
      </w:numPr>
      <w:spacing w:after="0"/>
      <w:contextualSpacing/>
    </w:pPr>
  </w:style>
  <w:style w:type="paragraph" w:customStyle="1" w:styleId="numberedi">
    <w:name w:val="numbered(i)"/>
    <w:basedOn w:val="Normal"/>
    <w:qFormat/>
    <w:rsid w:val="00887614"/>
    <w:pPr>
      <w:numPr>
        <w:ilvl w:val="2"/>
        <w:numId w:val="11"/>
      </w:numPr>
      <w:spacing w:after="0"/>
      <w:contextualSpacing/>
    </w:pPr>
  </w:style>
  <w:style w:type="numbering" w:customStyle="1" w:styleId="Section">
    <w:name w:val="Section"/>
    <w:uiPriority w:val="99"/>
    <w:rsid w:val="00887614"/>
    <w:pPr>
      <w:numPr>
        <w:numId w:val="12"/>
      </w:numPr>
    </w:pPr>
  </w:style>
  <w:style w:type="table" w:styleId="TableGrid">
    <w:name w:val="Table Grid"/>
    <w:basedOn w:val="TableNormal"/>
    <w:uiPriority w:val="59"/>
    <w:rsid w:val="00887614"/>
    <w:pPr>
      <w:spacing w:after="0" w:line="240" w:lineRule="auto"/>
    </w:pPr>
    <w:rPr>
      <w:rFonts w:ascii="Museo Sans For Dell" w:hAnsi="Museo Sans For Del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C316D"/>
    <w:rPr>
      <w:color w:val="808080"/>
    </w:rPr>
  </w:style>
  <w:style w:type="paragraph" w:styleId="NormalWeb">
    <w:name w:val="Normal (Web)"/>
    <w:basedOn w:val="Normal"/>
    <w:uiPriority w:val="99"/>
    <w:unhideWhenUsed/>
    <w:rsid w:val="00853BB7"/>
    <w:pPr>
      <w:spacing w:before="100" w:beforeAutospacing="1" w:after="100" w:afterAutospacing="1" w:line="240" w:lineRule="auto"/>
      <w:ind w:left="0"/>
    </w:pPr>
    <w:rPr>
      <w:rFonts w:ascii="Times New Roman" w:eastAsia="Times New Roman" w:hAnsi="Times New Roman" w:cs="Times New Roman"/>
      <w:sz w:val="24"/>
      <w:szCs w:val="24"/>
    </w:rPr>
  </w:style>
  <w:style w:type="paragraph" w:customStyle="1" w:styleId="AuthorNotes">
    <w:name w:val="AuthorNotes"/>
    <w:basedOn w:val="Note"/>
    <w:next w:val="Normal"/>
    <w:qFormat/>
    <w:rsid w:val="00A30B48"/>
    <w:pPr>
      <w:pBdr>
        <w:top w:val="single" w:sz="8" w:space="4" w:color="FBD4B4" w:themeColor="accent6" w:themeTint="66"/>
        <w:left w:val="single" w:sz="8" w:space="6" w:color="FBD4B4" w:themeColor="accent6" w:themeTint="66"/>
        <w:bottom w:val="single" w:sz="8" w:space="1" w:color="FBD4B4" w:themeColor="accent6" w:themeTint="66"/>
        <w:right w:val="single" w:sz="8" w:space="6" w:color="FBD4B4" w:themeColor="accent6" w:themeTint="66"/>
      </w:pBdr>
      <w:shd w:val="clear" w:color="auto" w:fill="FBD4B4" w:themeFill="accent6" w:themeFillTint="66"/>
      <w:ind w:left="0"/>
    </w:pPr>
  </w:style>
  <w:style w:type="paragraph" w:styleId="ListParagraph">
    <w:name w:val="List Paragraph"/>
    <w:basedOn w:val="Normal"/>
    <w:uiPriority w:val="34"/>
    <w:qFormat/>
    <w:rsid w:val="00D43444"/>
    <w:pPr>
      <w:ind w:left="720"/>
      <w:contextualSpacing/>
    </w:pPr>
  </w:style>
  <w:style w:type="paragraph" w:customStyle="1" w:styleId="Bodycopy">
    <w:name w:val="Body copy"/>
    <w:basedOn w:val="Normal"/>
    <w:link w:val="BodycopyChar"/>
    <w:rsid w:val="001700A1"/>
    <w:pPr>
      <w:spacing w:after="0" w:line="240" w:lineRule="auto"/>
      <w:ind w:left="0" w:right="180"/>
      <w:contextualSpacing/>
    </w:pPr>
    <w:rPr>
      <w:rFonts w:eastAsia="Times New Roman" w:cs="Arial"/>
      <w:bCs/>
      <w:lang w:eastAsia="zh-CN"/>
    </w:rPr>
  </w:style>
  <w:style w:type="character" w:customStyle="1" w:styleId="BodycopyChar">
    <w:name w:val="Body copy Char"/>
    <w:basedOn w:val="DefaultParagraphFont"/>
    <w:link w:val="Bodycopy"/>
    <w:rsid w:val="001700A1"/>
    <w:rPr>
      <w:rFonts w:ascii="Museo Sans For Dell" w:eastAsia="Times New Roman" w:hAnsi="Museo Sans For Dell" w:cs="Arial"/>
      <w:bCs/>
      <w:sz w:val="20"/>
      <w:szCs w:val="20"/>
      <w:lang w:eastAsia="zh-CN"/>
    </w:rPr>
  </w:style>
  <w:style w:type="paragraph" w:customStyle="1" w:styleId="Body">
    <w:name w:val="Body"/>
    <w:basedOn w:val="Normal"/>
    <w:link w:val="BodyChar1"/>
    <w:qFormat/>
    <w:rsid w:val="001700A1"/>
    <w:pPr>
      <w:ind w:left="0"/>
    </w:pPr>
    <w:rPr>
      <w:rFonts w:ascii="Verdana" w:eastAsia="Times New Roman" w:hAnsi="Verdana" w:cs="Times New Roman"/>
      <w:sz w:val="18"/>
      <w:szCs w:val="22"/>
      <w:lang w:eastAsia="zh-CN"/>
    </w:rPr>
  </w:style>
  <w:style w:type="paragraph" w:customStyle="1" w:styleId="Bullet">
    <w:name w:val="Bullet"/>
    <w:rsid w:val="001700A1"/>
    <w:pPr>
      <w:numPr>
        <w:numId w:val="25"/>
      </w:numPr>
      <w:spacing w:before="80" w:after="80" w:line="240" w:lineRule="auto"/>
      <w:ind w:left="464" w:hanging="320"/>
    </w:pPr>
    <w:rPr>
      <w:rFonts w:ascii="Verdana" w:eastAsia="SimSun" w:hAnsi="Verdana" w:cs="Times New Roman"/>
      <w:w w:val="110"/>
      <w:sz w:val="16"/>
      <w:lang w:eastAsia="zh-CN"/>
    </w:rPr>
  </w:style>
  <w:style w:type="paragraph" w:customStyle="1" w:styleId="copyrightbold">
    <w:name w:val="copyright bold"/>
    <w:basedOn w:val="Normal"/>
    <w:qFormat/>
    <w:rsid w:val="001700A1"/>
    <w:pPr>
      <w:spacing w:before="100" w:after="100" w:line="240" w:lineRule="auto"/>
      <w:ind w:left="0"/>
    </w:pPr>
    <w:rPr>
      <w:rFonts w:ascii="Verdana" w:eastAsia="SimSun" w:hAnsi="Verdana" w:cs="Times New Roman"/>
      <w:sz w:val="16"/>
      <w:szCs w:val="22"/>
      <w:lang w:eastAsia="zh-CN"/>
    </w:rPr>
  </w:style>
  <w:style w:type="character" w:customStyle="1" w:styleId="BodyChar1">
    <w:name w:val="Body Char1"/>
    <w:basedOn w:val="DefaultParagraphFont"/>
    <w:link w:val="Body"/>
    <w:rsid w:val="001700A1"/>
    <w:rPr>
      <w:rFonts w:ascii="Verdana" w:eastAsia="Times New Roman" w:hAnsi="Verdana" w:cs="Times New Roman"/>
      <w:sz w:val="18"/>
      <w:lang w:eastAsia="zh-CN"/>
    </w:rPr>
  </w:style>
  <w:style w:type="table" w:styleId="LightShading">
    <w:name w:val="Light Shading"/>
    <w:basedOn w:val="TableNormal"/>
    <w:uiPriority w:val="60"/>
    <w:rsid w:val="002949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949A2"/>
    <w:pPr>
      <w:spacing w:after="0" w:line="240" w:lineRule="auto"/>
    </w:pPr>
    <w:rPr>
      <w:rFonts w:eastAsiaTheme="minorEastAsia"/>
      <w:lang w:eastAsia="ja-JP"/>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949A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TOC4">
    <w:name w:val="toc 4"/>
    <w:basedOn w:val="Normal"/>
    <w:next w:val="Normal"/>
    <w:autoRedefine/>
    <w:uiPriority w:val="39"/>
    <w:unhideWhenUsed/>
    <w:rsid w:val="002766DA"/>
    <w:pPr>
      <w:tabs>
        <w:tab w:val="right" w:leader="dot" w:pos="10790"/>
      </w:tabs>
      <w:spacing w:after="100"/>
      <w:ind w:left="605"/>
    </w:pPr>
  </w:style>
  <w:style w:type="paragraph" w:styleId="TOC5">
    <w:name w:val="toc 5"/>
    <w:basedOn w:val="Normal"/>
    <w:next w:val="Normal"/>
    <w:autoRedefine/>
    <w:uiPriority w:val="39"/>
    <w:unhideWhenUsed/>
    <w:rsid w:val="00B209A5"/>
    <w:pPr>
      <w:spacing w:after="100"/>
      <w:ind w:left="800"/>
    </w:pPr>
  </w:style>
  <w:style w:type="paragraph" w:styleId="TableofFigures">
    <w:name w:val="table of figures"/>
    <w:basedOn w:val="Normal"/>
    <w:next w:val="Normal"/>
    <w:uiPriority w:val="99"/>
    <w:unhideWhenUsed/>
    <w:rsid w:val="00460E73"/>
    <w:pPr>
      <w:spacing w:after="0"/>
      <w:ind w:left="0"/>
    </w:pPr>
  </w:style>
  <w:style w:type="paragraph" w:styleId="IntenseQuote">
    <w:name w:val="Intense Quote"/>
    <w:basedOn w:val="Normal"/>
    <w:next w:val="Normal"/>
    <w:link w:val="IntenseQuoteChar"/>
    <w:uiPriority w:val="30"/>
    <w:qFormat/>
    <w:rsid w:val="0062475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24754"/>
    <w:rPr>
      <w:rFonts w:ascii="Museo Sans For Dell" w:hAnsi="Museo Sans For Dell"/>
      <w:b/>
      <w:bCs/>
      <w:i/>
      <w:iCs/>
      <w:color w:val="4F81BD" w:themeColor="accent1"/>
      <w:sz w:val="20"/>
      <w:szCs w:val="20"/>
    </w:rPr>
  </w:style>
  <w:style w:type="paragraph" w:customStyle="1" w:styleId="bulletheader">
    <w:name w:val="bullet header"/>
    <w:basedOn w:val="Normal"/>
    <w:link w:val="bulletheaderChar"/>
    <w:qFormat/>
    <w:rsid w:val="00860CDC"/>
    <w:pPr>
      <w:spacing w:after="0" w:line="240" w:lineRule="exact"/>
      <w:ind w:left="0"/>
    </w:pPr>
    <w:rPr>
      <w:rFonts w:ascii="Calibri" w:eastAsia="Times New Roman" w:hAnsi="Calibri" w:cs="Times New Roman"/>
      <w:b/>
      <w:bCs/>
      <w:kern w:val="18"/>
      <w:sz w:val="22"/>
      <w:lang w:eastAsia="zh-CN"/>
    </w:rPr>
  </w:style>
  <w:style w:type="character" w:customStyle="1" w:styleId="bulletheaderChar">
    <w:name w:val="bullet header Char"/>
    <w:basedOn w:val="DefaultParagraphFont"/>
    <w:link w:val="bulletheader"/>
    <w:rsid w:val="00860CDC"/>
    <w:rPr>
      <w:rFonts w:ascii="Calibri" w:eastAsia="Times New Roman" w:hAnsi="Calibri" w:cs="Times New Roman"/>
      <w:b/>
      <w:bCs/>
      <w:kern w:val="18"/>
      <w:szCs w:val="20"/>
      <w:lang w:eastAsia="zh-CN"/>
    </w:rPr>
  </w:style>
  <w:style w:type="paragraph" w:customStyle="1" w:styleId="Bullets">
    <w:name w:val="Bullets"/>
    <w:basedOn w:val="Normal"/>
    <w:next w:val="Normal"/>
    <w:link w:val="BulletsChar"/>
    <w:qFormat/>
    <w:rsid w:val="00EB478B"/>
    <w:pPr>
      <w:numPr>
        <w:numId w:val="42"/>
      </w:numPr>
      <w:spacing w:after="180" w:line="240" w:lineRule="exact"/>
      <w:ind w:right="446"/>
      <w:contextualSpacing/>
    </w:pPr>
    <w:rPr>
      <w:rFonts w:eastAsiaTheme="minorEastAsia" w:cs="Arial"/>
      <w:color w:val="404040" w:themeColor="text1" w:themeTint="BF"/>
      <w:kern w:val="18"/>
      <w:lang w:val="de-DE" w:eastAsia="zh-CN"/>
    </w:rPr>
  </w:style>
  <w:style w:type="character" w:customStyle="1" w:styleId="BulletsChar">
    <w:name w:val="Bullets Char"/>
    <w:basedOn w:val="DefaultParagraphFont"/>
    <w:link w:val="Bullets"/>
    <w:rsid w:val="00EB478B"/>
    <w:rPr>
      <w:rFonts w:ascii="Museo Sans For Dell" w:eastAsiaTheme="minorEastAsia" w:hAnsi="Museo Sans For Dell" w:cs="Arial"/>
      <w:color w:val="404040" w:themeColor="text1" w:themeTint="BF"/>
      <w:kern w:val="18"/>
      <w:sz w:val="20"/>
      <w:szCs w:val="20"/>
      <w:lang w:val="de-DE" w:eastAsia="zh-CN"/>
    </w:rPr>
  </w:style>
  <w:style w:type="character" w:customStyle="1" w:styleId="TablerowChar">
    <w:name w:val="Table row Char"/>
    <w:basedOn w:val="DefaultParagraphFont"/>
    <w:link w:val="Tablerow"/>
    <w:uiPriority w:val="99"/>
    <w:locked/>
    <w:rsid w:val="00741CDC"/>
    <w:rPr>
      <w:rFonts w:ascii="Verdana" w:eastAsia="SimSun" w:hAnsi="Verdana"/>
      <w:w w:val="110"/>
      <w:sz w:val="18"/>
    </w:rPr>
  </w:style>
  <w:style w:type="paragraph" w:customStyle="1" w:styleId="Tablerow">
    <w:name w:val="Table row"/>
    <w:link w:val="TablerowChar"/>
    <w:uiPriority w:val="99"/>
    <w:qFormat/>
    <w:rsid w:val="00741CDC"/>
    <w:pPr>
      <w:spacing w:before="80" w:after="0" w:line="240" w:lineRule="auto"/>
    </w:pPr>
    <w:rPr>
      <w:rFonts w:ascii="Verdana" w:eastAsia="SimSun" w:hAnsi="Verdana"/>
      <w:w w:val="110"/>
      <w:sz w:val="18"/>
    </w:rPr>
  </w:style>
  <w:style w:type="table" w:customStyle="1" w:styleId="LightShading-Accent21">
    <w:name w:val="Light Shading - Accent 21"/>
    <w:basedOn w:val="TableNormal"/>
    <w:uiPriority w:val="60"/>
    <w:rsid w:val="00741CDC"/>
    <w:pPr>
      <w:spacing w:after="0" w:line="240" w:lineRule="auto"/>
    </w:pPr>
    <w:rPr>
      <w:rFonts w:ascii="Museo Sans For Dell" w:eastAsia="Times New Roman" w:hAnsi="Museo Sans For Dell" w:cs="Times New Roman"/>
      <w:color w:val="404040" w:themeColor="text1" w:themeTint="BF"/>
      <w:sz w:val="18"/>
      <w:lang w:eastAsia="zh-CN"/>
    </w:rPr>
    <w:tblPr>
      <w:tblStyleRowBandSize w:val="1"/>
      <w:tblStyleColBandSize w:val="1"/>
      <w:tblBorders>
        <w:top w:val="single" w:sz="8" w:space="0" w:color="7F7F7F" w:themeColor="text1" w:themeTint="80"/>
        <w:bottom w:val="single" w:sz="8" w:space="0" w:color="7F7F7F" w:themeColor="text1" w:themeTint="80"/>
        <w:insideH w:val="single" w:sz="8" w:space="0" w:color="FFFFFF" w:themeColor="background1"/>
      </w:tblBorders>
    </w:tblPr>
    <w:tcPr>
      <w:shd w:val="clear" w:color="auto" w:fill="FFFFFF" w:themeFill="background1"/>
      <w:vAlign w:val="center"/>
    </w:tcPr>
    <w:tblStylePr w:type="firstRow">
      <w:pPr>
        <w:spacing w:beforeLines="0" w:before="0" w:beforeAutospacing="0" w:afterLines="0" w:after="0" w:afterAutospacing="0" w:line="240" w:lineRule="auto"/>
        <w:jc w:val="left"/>
      </w:pPr>
      <w:rPr>
        <w:rFonts w:ascii="Museo Sans For Dell" w:hAnsi="Museo Sans For Dell" w:hint="default"/>
        <w:b/>
        <w:bCs/>
        <w:sz w:val="19"/>
        <w:szCs w:val="19"/>
      </w:rPr>
      <w:tblPr/>
      <w:tcPr>
        <w:tcBorders>
          <w:top w:val="nil"/>
        </w:tcBorders>
      </w:tcPr>
    </w:tblStylePr>
    <w:tblStylePr w:type="lastRow">
      <w:pPr>
        <w:spacing w:beforeLines="0" w:before="0" w:beforeAutospacing="0" w:afterLines="0" w:after="0" w:afterAutospacing="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customStyle="1" w:styleId="CodeCallout">
    <w:name w:val="CodeCallout"/>
    <w:basedOn w:val="Code"/>
    <w:next w:val="Normal"/>
    <w:link w:val="CodeCalloutChar"/>
    <w:rsid w:val="00793230"/>
    <w:pPr>
      <w:framePr w:wrap="around" w:vAnchor="text" w:hAnchor="text" w:y="1"/>
    </w:pPr>
    <w:rPr>
      <w:shd w:val="pct15" w:color="auto" w:fill="FFFFFF"/>
    </w:rPr>
  </w:style>
  <w:style w:type="character" w:customStyle="1" w:styleId="CodeChar">
    <w:name w:val="Code Char"/>
    <w:basedOn w:val="DefaultParagraphFont"/>
    <w:link w:val="Code"/>
    <w:rsid w:val="00793230"/>
    <w:rPr>
      <w:rFonts w:ascii="Courier New" w:hAnsi="Courier New"/>
      <w:sz w:val="20"/>
      <w:szCs w:val="20"/>
    </w:rPr>
  </w:style>
  <w:style w:type="character" w:customStyle="1" w:styleId="CodeCalloutChar">
    <w:name w:val="CodeCallout Char"/>
    <w:basedOn w:val="CodeChar"/>
    <w:link w:val="CodeCallout"/>
    <w:rsid w:val="00793230"/>
    <w:rPr>
      <w:rFonts w:ascii="Courier New" w:hAnsi="Courier New"/>
      <w:sz w:val="20"/>
      <w:szCs w:val="20"/>
    </w:rPr>
  </w:style>
  <w:style w:type="paragraph" w:styleId="TOC6">
    <w:name w:val="toc 6"/>
    <w:basedOn w:val="Normal"/>
    <w:next w:val="Normal"/>
    <w:autoRedefine/>
    <w:uiPriority w:val="39"/>
    <w:unhideWhenUsed/>
    <w:rsid w:val="00F91E0A"/>
    <w:pPr>
      <w:spacing w:after="100"/>
      <w:ind w:left="1100"/>
    </w:pPr>
    <w:rPr>
      <w:rFonts w:asciiTheme="minorHAnsi" w:eastAsiaTheme="minorEastAsia" w:hAnsiTheme="minorHAnsi"/>
      <w:sz w:val="22"/>
      <w:szCs w:val="22"/>
      <w:lang w:eastAsia="zh-CN"/>
    </w:rPr>
  </w:style>
  <w:style w:type="paragraph" w:styleId="TOC7">
    <w:name w:val="toc 7"/>
    <w:basedOn w:val="Normal"/>
    <w:next w:val="Normal"/>
    <w:autoRedefine/>
    <w:uiPriority w:val="39"/>
    <w:unhideWhenUsed/>
    <w:rsid w:val="00F91E0A"/>
    <w:pPr>
      <w:spacing w:after="100"/>
      <w:ind w:left="1320"/>
    </w:pPr>
    <w:rPr>
      <w:rFonts w:asciiTheme="minorHAnsi" w:eastAsiaTheme="minorEastAsia" w:hAnsiTheme="minorHAnsi"/>
      <w:sz w:val="22"/>
      <w:szCs w:val="22"/>
      <w:lang w:eastAsia="zh-CN"/>
    </w:rPr>
  </w:style>
  <w:style w:type="paragraph" w:styleId="TOC8">
    <w:name w:val="toc 8"/>
    <w:basedOn w:val="Normal"/>
    <w:next w:val="Normal"/>
    <w:autoRedefine/>
    <w:uiPriority w:val="39"/>
    <w:unhideWhenUsed/>
    <w:rsid w:val="00F91E0A"/>
    <w:pPr>
      <w:spacing w:after="100"/>
      <w:ind w:left="1540"/>
    </w:pPr>
    <w:rPr>
      <w:rFonts w:asciiTheme="minorHAnsi" w:eastAsiaTheme="minorEastAsia" w:hAnsiTheme="minorHAnsi"/>
      <w:sz w:val="22"/>
      <w:szCs w:val="22"/>
      <w:lang w:eastAsia="zh-CN"/>
    </w:rPr>
  </w:style>
  <w:style w:type="paragraph" w:styleId="TOC9">
    <w:name w:val="toc 9"/>
    <w:basedOn w:val="Normal"/>
    <w:next w:val="Normal"/>
    <w:autoRedefine/>
    <w:uiPriority w:val="39"/>
    <w:unhideWhenUsed/>
    <w:rsid w:val="00F91E0A"/>
    <w:pPr>
      <w:spacing w:after="100"/>
      <w:ind w:left="1760"/>
    </w:pPr>
    <w:rPr>
      <w:rFonts w:asciiTheme="minorHAnsi" w:eastAsiaTheme="minorEastAsia" w:hAnsiTheme="minorHAnsi"/>
      <w:sz w:val="22"/>
      <w:szCs w:val="22"/>
      <w:lang w:eastAsia="zh-CN"/>
    </w:rPr>
  </w:style>
  <w:style w:type="paragraph" w:customStyle="1" w:styleId="bodycopy1">
    <w:name w:val="body copy 1"/>
    <w:basedOn w:val="Normal"/>
    <w:link w:val="bodycopy1Char"/>
    <w:rsid w:val="009011B8"/>
    <w:pPr>
      <w:suppressAutoHyphens/>
      <w:spacing w:after="120" w:line="240" w:lineRule="exact"/>
      <w:ind w:left="0" w:right="446"/>
    </w:pPr>
    <w:rPr>
      <w:rFonts w:asciiTheme="minorHAnsi" w:eastAsia="SimSun" w:hAnsiTheme="minorHAnsi" w:cs="Calibri"/>
      <w:color w:val="404040" w:themeColor="text1" w:themeTint="BF"/>
      <w:w w:val="110"/>
      <w:kern w:val="18"/>
      <w:sz w:val="18"/>
      <w:szCs w:val="18"/>
      <w:lang w:eastAsia="zh-CN"/>
    </w:rPr>
  </w:style>
  <w:style w:type="character" w:customStyle="1" w:styleId="bodycopy1Char">
    <w:name w:val="body copy 1 Char"/>
    <w:basedOn w:val="DefaultParagraphFont"/>
    <w:link w:val="bodycopy1"/>
    <w:rsid w:val="009011B8"/>
    <w:rPr>
      <w:rFonts w:eastAsia="SimSun" w:cs="Calibri"/>
      <w:color w:val="404040" w:themeColor="text1" w:themeTint="BF"/>
      <w:w w:val="110"/>
      <w:kern w:val="18"/>
      <w:sz w:val="18"/>
      <w:szCs w:val="18"/>
      <w:lang w:eastAsia="zh-CN"/>
    </w:rPr>
  </w:style>
  <w:style w:type="paragraph" w:styleId="HTMLPreformatted">
    <w:name w:val="HTML Preformatted"/>
    <w:basedOn w:val="Normal"/>
    <w:link w:val="HTMLPreformattedChar"/>
    <w:uiPriority w:val="99"/>
    <w:semiHidden/>
    <w:unhideWhenUsed/>
    <w:rsid w:val="00EB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semiHidden/>
    <w:rsid w:val="00EB70B1"/>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EB70B1"/>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123C8A"/>
    <w:rPr>
      <w:rFonts w:ascii="Courier New" w:eastAsia="Times New Roman" w:hAnsi="Courier New" w:cs="Courier New"/>
    </w:rPr>
  </w:style>
  <w:style w:type="paragraph" w:styleId="FootnoteText">
    <w:name w:val="footnote text"/>
    <w:basedOn w:val="Normal"/>
    <w:link w:val="FootnoteTextChar"/>
    <w:semiHidden/>
    <w:unhideWhenUsed/>
    <w:qFormat/>
    <w:rsid w:val="00AA7CF3"/>
    <w:pPr>
      <w:spacing w:after="0" w:line="240" w:lineRule="auto"/>
    </w:pPr>
  </w:style>
  <w:style w:type="character" w:customStyle="1" w:styleId="FootnoteTextChar">
    <w:name w:val="Footnote Text Char"/>
    <w:basedOn w:val="DefaultParagraphFont"/>
    <w:link w:val="FootnoteText"/>
    <w:semiHidden/>
    <w:rsid w:val="00AA7CF3"/>
    <w:rPr>
      <w:rFonts w:ascii="Museo Sans For Dell" w:hAnsi="Museo Sans For Dell"/>
      <w:sz w:val="20"/>
      <w:szCs w:val="20"/>
    </w:rPr>
  </w:style>
  <w:style w:type="character" w:styleId="FootnoteReference">
    <w:name w:val="footnote reference"/>
    <w:basedOn w:val="DefaultParagraphFont"/>
    <w:semiHidden/>
    <w:unhideWhenUsed/>
    <w:rsid w:val="00AA7CF3"/>
    <w:rPr>
      <w:vertAlign w:val="superscript"/>
    </w:rPr>
  </w:style>
  <w:style w:type="paragraph" w:customStyle="1" w:styleId="Comment">
    <w:name w:val="Comment"/>
    <w:basedOn w:val="Normal"/>
    <w:next w:val="Normal"/>
    <w:link w:val="CommentChar"/>
    <w:qFormat/>
    <w:rsid w:val="000F7A9F"/>
    <w:pPr>
      <w:shd w:val="clear" w:color="auto" w:fill="E5DFEC" w:themeFill="accent4" w:themeFillTint="33"/>
      <w:spacing w:after="0" w:line="240" w:lineRule="auto"/>
      <w:ind w:left="0"/>
    </w:pPr>
    <w:rPr>
      <w:rFonts w:ascii="Times New Roman" w:eastAsia="Times New Roman" w:hAnsi="Times New Roman" w:cs="Times New Roman"/>
      <w:sz w:val="24"/>
      <w:szCs w:val="24"/>
    </w:rPr>
  </w:style>
  <w:style w:type="character" w:customStyle="1" w:styleId="CommentChar">
    <w:name w:val="Comment Char"/>
    <w:basedOn w:val="DefaultParagraphFont"/>
    <w:link w:val="Comment"/>
    <w:rsid w:val="000F7A9F"/>
    <w:rPr>
      <w:rFonts w:ascii="Times New Roman" w:eastAsia="Times New Roman" w:hAnsi="Times New Roman" w:cs="Times New Roman"/>
      <w:sz w:val="24"/>
      <w:szCs w:val="24"/>
      <w:shd w:val="clear" w:color="auto" w:fill="E5DFEC" w:themeFill="accent4" w:themeFillTint="33"/>
    </w:rPr>
  </w:style>
  <w:style w:type="paragraph" w:customStyle="1" w:styleId="CoverTitle">
    <w:name w:val="Cover Title"/>
    <w:basedOn w:val="Normal"/>
    <w:link w:val="CoverTitleChar"/>
    <w:qFormat/>
    <w:rsid w:val="001E6659"/>
    <w:pPr>
      <w:spacing w:after="0" w:line="240" w:lineRule="auto"/>
      <w:ind w:left="0" w:right="450"/>
      <w:jc w:val="both"/>
    </w:pPr>
    <w:rPr>
      <w:rFonts w:ascii="Museo For Dell" w:eastAsia="Times New Roman" w:hAnsi="Museo For Dell" w:cs="Times New Roman"/>
      <w:noProof/>
      <w:color w:val="0085C3"/>
      <w:spacing w:val="5"/>
      <w:kern w:val="28"/>
      <w:sz w:val="56"/>
      <w:szCs w:val="80"/>
      <w:lang w:eastAsia="zh-CN"/>
    </w:rPr>
  </w:style>
  <w:style w:type="character" w:customStyle="1" w:styleId="CoverTitleChar">
    <w:name w:val="Cover Title Char"/>
    <w:basedOn w:val="DefaultParagraphFont"/>
    <w:link w:val="CoverTitle"/>
    <w:rsid w:val="001E6659"/>
    <w:rPr>
      <w:rFonts w:ascii="Museo For Dell" w:eastAsia="Times New Roman" w:hAnsi="Museo For Dell" w:cs="Times New Roman"/>
      <w:noProof/>
      <w:color w:val="0085C3"/>
      <w:spacing w:val="5"/>
      <w:kern w:val="28"/>
      <w:sz w:val="56"/>
      <w:szCs w:val="80"/>
      <w:lang w:eastAsia="zh-CN"/>
    </w:rPr>
  </w:style>
  <w:style w:type="character" w:customStyle="1" w:styleId="TableHeadingChar">
    <w:name w:val="TableHeading Char"/>
    <w:basedOn w:val="TablerowChar"/>
    <w:link w:val="TableHeading"/>
    <w:rsid w:val="00C656EF"/>
    <w:rPr>
      <w:rFonts w:ascii="Museo Sans For Dell" w:eastAsiaTheme="majorEastAsia" w:hAnsi="Museo Sans For Dell" w:cstheme="majorBidi"/>
      <w:b/>
      <w:color w:val="000000" w:themeColor="text1"/>
      <w:w w:val="110"/>
      <w:sz w:val="20"/>
      <w:szCs w:val="20"/>
    </w:rPr>
  </w:style>
  <w:style w:type="paragraph" w:customStyle="1" w:styleId="TableText">
    <w:name w:val="Table Text"/>
    <w:basedOn w:val="Normal"/>
    <w:qFormat/>
    <w:rsid w:val="00C656EF"/>
    <w:pPr>
      <w:spacing w:before="60" w:after="60" w:line="240" w:lineRule="auto"/>
      <w:ind w:left="0"/>
    </w:pPr>
    <w:rPr>
      <w:rFonts w:ascii="Trebuchet MS" w:hAnsi="Trebuchet MS" w:cs="Times New Roman"/>
      <w:color w:val="595959" w:themeColor="text1" w:themeTint="A6"/>
      <w:szCs w:val="24"/>
    </w:rPr>
  </w:style>
  <w:style w:type="table" w:customStyle="1" w:styleId="ListTable1Light">
    <w:name w:val="List Table 1 Light"/>
    <w:basedOn w:val="TableNormal"/>
    <w:uiPriority w:val="46"/>
    <w:rsid w:val="00BE4A9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Light">
    <w:name w:val="Grid Table Light"/>
    <w:basedOn w:val="TableNormal"/>
    <w:uiPriority w:val="40"/>
    <w:rsid w:val="00BE4A9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Text">
    <w:name w:val="endnote text"/>
    <w:basedOn w:val="Normal"/>
    <w:link w:val="EndnoteTextChar"/>
    <w:uiPriority w:val="99"/>
    <w:semiHidden/>
    <w:unhideWhenUsed/>
    <w:rsid w:val="002D351A"/>
    <w:pPr>
      <w:spacing w:after="0" w:line="240" w:lineRule="auto"/>
    </w:pPr>
  </w:style>
  <w:style w:type="character" w:customStyle="1" w:styleId="EndnoteTextChar">
    <w:name w:val="Endnote Text Char"/>
    <w:basedOn w:val="DefaultParagraphFont"/>
    <w:link w:val="EndnoteText"/>
    <w:uiPriority w:val="99"/>
    <w:semiHidden/>
    <w:rsid w:val="002D351A"/>
    <w:rPr>
      <w:rFonts w:ascii="Museo Sans For Dell" w:hAnsi="Museo Sans For Dell"/>
      <w:sz w:val="20"/>
      <w:szCs w:val="20"/>
    </w:rPr>
  </w:style>
  <w:style w:type="character" w:styleId="EndnoteReference">
    <w:name w:val="endnote reference"/>
    <w:basedOn w:val="DefaultParagraphFont"/>
    <w:uiPriority w:val="99"/>
    <w:semiHidden/>
    <w:unhideWhenUsed/>
    <w:rsid w:val="002D351A"/>
    <w:rPr>
      <w:vertAlign w:val="superscript"/>
    </w:rPr>
  </w:style>
  <w:style w:type="character" w:styleId="BookTitle">
    <w:name w:val="Book Title"/>
    <w:basedOn w:val="DefaultParagraphFont"/>
    <w:uiPriority w:val="33"/>
    <w:qFormat/>
    <w:rsid w:val="0082622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4017">
      <w:bodyDiv w:val="1"/>
      <w:marLeft w:val="0"/>
      <w:marRight w:val="0"/>
      <w:marTop w:val="0"/>
      <w:marBottom w:val="0"/>
      <w:divBdr>
        <w:top w:val="none" w:sz="0" w:space="0" w:color="auto"/>
        <w:left w:val="none" w:sz="0" w:space="0" w:color="auto"/>
        <w:bottom w:val="none" w:sz="0" w:space="0" w:color="auto"/>
        <w:right w:val="none" w:sz="0" w:space="0" w:color="auto"/>
      </w:divBdr>
    </w:div>
    <w:div w:id="106781255">
      <w:bodyDiv w:val="1"/>
      <w:marLeft w:val="0"/>
      <w:marRight w:val="0"/>
      <w:marTop w:val="0"/>
      <w:marBottom w:val="0"/>
      <w:divBdr>
        <w:top w:val="none" w:sz="0" w:space="0" w:color="auto"/>
        <w:left w:val="none" w:sz="0" w:space="0" w:color="auto"/>
        <w:bottom w:val="none" w:sz="0" w:space="0" w:color="auto"/>
        <w:right w:val="none" w:sz="0" w:space="0" w:color="auto"/>
      </w:divBdr>
    </w:div>
    <w:div w:id="121123197">
      <w:bodyDiv w:val="1"/>
      <w:marLeft w:val="0"/>
      <w:marRight w:val="0"/>
      <w:marTop w:val="0"/>
      <w:marBottom w:val="0"/>
      <w:divBdr>
        <w:top w:val="none" w:sz="0" w:space="0" w:color="auto"/>
        <w:left w:val="none" w:sz="0" w:space="0" w:color="auto"/>
        <w:bottom w:val="none" w:sz="0" w:space="0" w:color="auto"/>
        <w:right w:val="none" w:sz="0" w:space="0" w:color="auto"/>
      </w:divBdr>
    </w:div>
    <w:div w:id="127477059">
      <w:bodyDiv w:val="1"/>
      <w:marLeft w:val="0"/>
      <w:marRight w:val="0"/>
      <w:marTop w:val="0"/>
      <w:marBottom w:val="0"/>
      <w:divBdr>
        <w:top w:val="none" w:sz="0" w:space="0" w:color="auto"/>
        <w:left w:val="none" w:sz="0" w:space="0" w:color="auto"/>
        <w:bottom w:val="none" w:sz="0" w:space="0" w:color="auto"/>
        <w:right w:val="none" w:sz="0" w:space="0" w:color="auto"/>
      </w:divBdr>
    </w:div>
    <w:div w:id="186794555">
      <w:bodyDiv w:val="1"/>
      <w:marLeft w:val="0"/>
      <w:marRight w:val="0"/>
      <w:marTop w:val="0"/>
      <w:marBottom w:val="0"/>
      <w:divBdr>
        <w:top w:val="none" w:sz="0" w:space="0" w:color="auto"/>
        <w:left w:val="none" w:sz="0" w:space="0" w:color="auto"/>
        <w:bottom w:val="none" w:sz="0" w:space="0" w:color="auto"/>
        <w:right w:val="none" w:sz="0" w:space="0" w:color="auto"/>
      </w:divBdr>
    </w:div>
    <w:div w:id="214581680">
      <w:bodyDiv w:val="1"/>
      <w:marLeft w:val="0"/>
      <w:marRight w:val="0"/>
      <w:marTop w:val="0"/>
      <w:marBottom w:val="0"/>
      <w:divBdr>
        <w:top w:val="none" w:sz="0" w:space="0" w:color="auto"/>
        <w:left w:val="none" w:sz="0" w:space="0" w:color="auto"/>
        <w:bottom w:val="none" w:sz="0" w:space="0" w:color="auto"/>
        <w:right w:val="none" w:sz="0" w:space="0" w:color="auto"/>
      </w:divBdr>
    </w:div>
    <w:div w:id="266162507">
      <w:bodyDiv w:val="1"/>
      <w:marLeft w:val="0"/>
      <w:marRight w:val="0"/>
      <w:marTop w:val="0"/>
      <w:marBottom w:val="0"/>
      <w:divBdr>
        <w:top w:val="none" w:sz="0" w:space="0" w:color="auto"/>
        <w:left w:val="none" w:sz="0" w:space="0" w:color="auto"/>
        <w:bottom w:val="none" w:sz="0" w:space="0" w:color="auto"/>
        <w:right w:val="none" w:sz="0" w:space="0" w:color="auto"/>
      </w:divBdr>
    </w:div>
    <w:div w:id="288358895">
      <w:bodyDiv w:val="1"/>
      <w:marLeft w:val="0"/>
      <w:marRight w:val="0"/>
      <w:marTop w:val="0"/>
      <w:marBottom w:val="0"/>
      <w:divBdr>
        <w:top w:val="none" w:sz="0" w:space="0" w:color="auto"/>
        <w:left w:val="none" w:sz="0" w:space="0" w:color="auto"/>
        <w:bottom w:val="none" w:sz="0" w:space="0" w:color="auto"/>
        <w:right w:val="none" w:sz="0" w:space="0" w:color="auto"/>
      </w:divBdr>
    </w:div>
    <w:div w:id="380137487">
      <w:bodyDiv w:val="1"/>
      <w:marLeft w:val="0"/>
      <w:marRight w:val="0"/>
      <w:marTop w:val="0"/>
      <w:marBottom w:val="0"/>
      <w:divBdr>
        <w:top w:val="none" w:sz="0" w:space="0" w:color="auto"/>
        <w:left w:val="none" w:sz="0" w:space="0" w:color="auto"/>
        <w:bottom w:val="none" w:sz="0" w:space="0" w:color="auto"/>
        <w:right w:val="none" w:sz="0" w:space="0" w:color="auto"/>
      </w:divBdr>
    </w:div>
    <w:div w:id="396513224">
      <w:bodyDiv w:val="1"/>
      <w:marLeft w:val="0"/>
      <w:marRight w:val="0"/>
      <w:marTop w:val="0"/>
      <w:marBottom w:val="0"/>
      <w:divBdr>
        <w:top w:val="none" w:sz="0" w:space="0" w:color="auto"/>
        <w:left w:val="none" w:sz="0" w:space="0" w:color="auto"/>
        <w:bottom w:val="none" w:sz="0" w:space="0" w:color="auto"/>
        <w:right w:val="none" w:sz="0" w:space="0" w:color="auto"/>
      </w:divBdr>
    </w:div>
    <w:div w:id="405886292">
      <w:bodyDiv w:val="1"/>
      <w:marLeft w:val="0"/>
      <w:marRight w:val="0"/>
      <w:marTop w:val="0"/>
      <w:marBottom w:val="0"/>
      <w:divBdr>
        <w:top w:val="none" w:sz="0" w:space="0" w:color="auto"/>
        <w:left w:val="none" w:sz="0" w:space="0" w:color="auto"/>
        <w:bottom w:val="none" w:sz="0" w:space="0" w:color="auto"/>
        <w:right w:val="none" w:sz="0" w:space="0" w:color="auto"/>
      </w:divBdr>
    </w:div>
    <w:div w:id="449514198">
      <w:bodyDiv w:val="1"/>
      <w:marLeft w:val="0"/>
      <w:marRight w:val="0"/>
      <w:marTop w:val="0"/>
      <w:marBottom w:val="0"/>
      <w:divBdr>
        <w:top w:val="none" w:sz="0" w:space="0" w:color="auto"/>
        <w:left w:val="none" w:sz="0" w:space="0" w:color="auto"/>
        <w:bottom w:val="none" w:sz="0" w:space="0" w:color="auto"/>
        <w:right w:val="none" w:sz="0" w:space="0" w:color="auto"/>
      </w:divBdr>
      <w:divsChild>
        <w:div w:id="1190145978">
          <w:marLeft w:val="0"/>
          <w:marRight w:val="0"/>
          <w:marTop w:val="0"/>
          <w:marBottom w:val="0"/>
          <w:divBdr>
            <w:top w:val="none" w:sz="0" w:space="0" w:color="auto"/>
            <w:left w:val="none" w:sz="0" w:space="0" w:color="auto"/>
            <w:bottom w:val="none" w:sz="0" w:space="0" w:color="auto"/>
            <w:right w:val="none" w:sz="0" w:space="0" w:color="auto"/>
          </w:divBdr>
        </w:div>
      </w:divsChild>
    </w:div>
    <w:div w:id="496766991">
      <w:bodyDiv w:val="1"/>
      <w:marLeft w:val="0"/>
      <w:marRight w:val="0"/>
      <w:marTop w:val="0"/>
      <w:marBottom w:val="0"/>
      <w:divBdr>
        <w:top w:val="none" w:sz="0" w:space="0" w:color="auto"/>
        <w:left w:val="none" w:sz="0" w:space="0" w:color="auto"/>
        <w:bottom w:val="none" w:sz="0" w:space="0" w:color="auto"/>
        <w:right w:val="none" w:sz="0" w:space="0" w:color="auto"/>
      </w:divBdr>
    </w:div>
    <w:div w:id="56276283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623774737">
      <w:bodyDiv w:val="1"/>
      <w:marLeft w:val="0"/>
      <w:marRight w:val="0"/>
      <w:marTop w:val="0"/>
      <w:marBottom w:val="0"/>
      <w:divBdr>
        <w:top w:val="none" w:sz="0" w:space="0" w:color="auto"/>
        <w:left w:val="none" w:sz="0" w:space="0" w:color="auto"/>
        <w:bottom w:val="none" w:sz="0" w:space="0" w:color="auto"/>
        <w:right w:val="none" w:sz="0" w:space="0" w:color="auto"/>
      </w:divBdr>
    </w:div>
    <w:div w:id="633953338">
      <w:bodyDiv w:val="1"/>
      <w:marLeft w:val="0"/>
      <w:marRight w:val="0"/>
      <w:marTop w:val="0"/>
      <w:marBottom w:val="0"/>
      <w:divBdr>
        <w:top w:val="none" w:sz="0" w:space="0" w:color="auto"/>
        <w:left w:val="none" w:sz="0" w:space="0" w:color="auto"/>
        <w:bottom w:val="none" w:sz="0" w:space="0" w:color="auto"/>
        <w:right w:val="none" w:sz="0" w:space="0" w:color="auto"/>
      </w:divBdr>
    </w:div>
    <w:div w:id="646134406">
      <w:bodyDiv w:val="1"/>
      <w:marLeft w:val="0"/>
      <w:marRight w:val="0"/>
      <w:marTop w:val="0"/>
      <w:marBottom w:val="0"/>
      <w:divBdr>
        <w:top w:val="none" w:sz="0" w:space="0" w:color="auto"/>
        <w:left w:val="none" w:sz="0" w:space="0" w:color="auto"/>
        <w:bottom w:val="none" w:sz="0" w:space="0" w:color="auto"/>
        <w:right w:val="none" w:sz="0" w:space="0" w:color="auto"/>
      </w:divBdr>
    </w:div>
    <w:div w:id="706639504">
      <w:bodyDiv w:val="1"/>
      <w:marLeft w:val="0"/>
      <w:marRight w:val="0"/>
      <w:marTop w:val="0"/>
      <w:marBottom w:val="0"/>
      <w:divBdr>
        <w:top w:val="none" w:sz="0" w:space="0" w:color="auto"/>
        <w:left w:val="none" w:sz="0" w:space="0" w:color="auto"/>
        <w:bottom w:val="none" w:sz="0" w:space="0" w:color="auto"/>
        <w:right w:val="none" w:sz="0" w:space="0" w:color="auto"/>
      </w:divBdr>
    </w:div>
    <w:div w:id="754059422">
      <w:bodyDiv w:val="1"/>
      <w:marLeft w:val="0"/>
      <w:marRight w:val="0"/>
      <w:marTop w:val="0"/>
      <w:marBottom w:val="0"/>
      <w:divBdr>
        <w:top w:val="none" w:sz="0" w:space="0" w:color="auto"/>
        <w:left w:val="none" w:sz="0" w:space="0" w:color="auto"/>
        <w:bottom w:val="none" w:sz="0" w:space="0" w:color="auto"/>
        <w:right w:val="none" w:sz="0" w:space="0" w:color="auto"/>
      </w:divBdr>
    </w:div>
    <w:div w:id="782504885">
      <w:bodyDiv w:val="1"/>
      <w:marLeft w:val="0"/>
      <w:marRight w:val="0"/>
      <w:marTop w:val="0"/>
      <w:marBottom w:val="0"/>
      <w:divBdr>
        <w:top w:val="none" w:sz="0" w:space="0" w:color="auto"/>
        <w:left w:val="none" w:sz="0" w:space="0" w:color="auto"/>
        <w:bottom w:val="none" w:sz="0" w:space="0" w:color="auto"/>
        <w:right w:val="none" w:sz="0" w:space="0" w:color="auto"/>
      </w:divBdr>
    </w:div>
    <w:div w:id="823086112">
      <w:bodyDiv w:val="1"/>
      <w:marLeft w:val="0"/>
      <w:marRight w:val="0"/>
      <w:marTop w:val="0"/>
      <w:marBottom w:val="0"/>
      <w:divBdr>
        <w:top w:val="none" w:sz="0" w:space="0" w:color="auto"/>
        <w:left w:val="none" w:sz="0" w:space="0" w:color="auto"/>
        <w:bottom w:val="none" w:sz="0" w:space="0" w:color="auto"/>
        <w:right w:val="none" w:sz="0" w:space="0" w:color="auto"/>
      </w:divBdr>
    </w:div>
    <w:div w:id="909122336">
      <w:bodyDiv w:val="1"/>
      <w:marLeft w:val="0"/>
      <w:marRight w:val="0"/>
      <w:marTop w:val="0"/>
      <w:marBottom w:val="0"/>
      <w:divBdr>
        <w:top w:val="none" w:sz="0" w:space="0" w:color="auto"/>
        <w:left w:val="none" w:sz="0" w:space="0" w:color="auto"/>
        <w:bottom w:val="none" w:sz="0" w:space="0" w:color="auto"/>
        <w:right w:val="none" w:sz="0" w:space="0" w:color="auto"/>
      </w:divBdr>
    </w:div>
    <w:div w:id="967927750">
      <w:bodyDiv w:val="1"/>
      <w:marLeft w:val="0"/>
      <w:marRight w:val="0"/>
      <w:marTop w:val="0"/>
      <w:marBottom w:val="0"/>
      <w:divBdr>
        <w:top w:val="none" w:sz="0" w:space="0" w:color="auto"/>
        <w:left w:val="none" w:sz="0" w:space="0" w:color="auto"/>
        <w:bottom w:val="none" w:sz="0" w:space="0" w:color="auto"/>
        <w:right w:val="none" w:sz="0" w:space="0" w:color="auto"/>
      </w:divBdr>
    </w:div>
    <w:div w:id="982738370">
      <w:bodyDiv w:val="1"/>
      <w:marLeft w:val="0"/>
      <w:marRight w:val="0"/>
      <w:marTop w:val="0"/>
      <w:marBottom w:val="0"/>
      <w:divBdr>
        <w:top w:val="none" w:sz="0" w:space="0" w:color="auto"/>
        <w:left w:val="none" w:sz="0" w:space="0" w:color="auto"/>
        <w:bottom w:val="none" w:sz="0" w:space="0" w:color="auto"/>
        <w:right w:val="none" w:sz="0" w:space="0" w:color="auto"/>
      </w:divBdr>
    </w:div>
    <w:div w:id="1090463380">
      <w:bodyDiv w:val="1"/>
      <w:marLeft w:val="0"/>
      <w:marRight w:val="0"/>
      <w:marTop w:val="0"/>
      <w:marBottom w:val="0"/>
      <w:divBdr>
        <w:top w:val="none" w:sz="0" w:space="0" w:color="auto"/>
        <w:left w:val="none" w:sz="0" w:space="0" w:color="auto"/>
        <w:bottom w:val="none" w:sz="0" w:space="0" w:color="auto"/>
        <w:right w:val="none" w:sz="0" w:space="0" w:color="auto"/>
      </w:divBdr>
      <w:divsChild>
        <w:div w:id="78336451">
          <w:marLeft w:val="0"/>
          <w:marRight w:val="0"/>
          <w:marTop w:val="0"/>
          <w:marBottom w:val="0"/>
          <w:divBdr>
            <w:top w:val="none" w:sz="0" w:space="0" w:color="auto"/>
            <w:left w:val="none" w:sz="0" w:space="0" w:color="auto"/>
            <w:bottom w:val="none" w:sz="0" w:space="0" w:color="auto"/>
            <w:right w:val="none" w:sz="0" w:space="0" w:color="auto"/>
          </w:divBdr>
          <w:divsChild>
            <w:div w:id="548955687">
              <w:marLeft w:val="0"/>
              <w:marRight w:val="0"/>
              <w:marTop w:val="0"/>
              <w:marBottom w:val="0"/>
              <w:divBdr>
                <w:top w:val="none" w:sz="0" w:space="0" w:color="auto"/>
                <w:left w:val="none" w:sz="0" w:space="0" w:color="auto"/>
                <w:bottom w:val="none" w:sz="0" w:space="0" w:color="auto"/>
                <w:right w:val="none" w:sz="0" w:space="0" w:color="auto"/>
              </w:divBdr>
              <w:divsChild>
                <w:div w:id="20018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6014">
      <w:bodyDiv w:val="1"/>
      <w:marLeft w:val="0"/>
      <w:marRight w:val="0"/>
      <w:marTop w:val="0"/>
      <w:marBottom w:val="0"/>
      <w:divBdr>
        <w:top w:val="none" w:sz="0" w:space="0" w:color="auto"/>
        <w:left w:val="none" w:sz="0" w:space="0" w:color="auto"/>
        <w:bottom w:val="none" w:sz="0" w:space="0" w:color="auto"/>
        <w:right w:val="none" w:sz="0" w:space="0" w:color="auto"/>
      </w:divBdr>
    </w:div>
    <w:div w:id="1141775141">
      <w:bodyDiv w:val="1"/>
      <w:marLeft w:val="0"/>
      <w:marRight w:val="0"/>
      <w:marTop w:val="0"/>
      <w:marBottom w:val="0"/>
      <w:divBdr>
        <w:top w:val="none" w:sz="0" w:space="0" w:color="auto"/>
        <w:left w:val="none" w:sz="0" w:space="0" w:color="auto"/>
        <w:bottom w:val="none" w:sz="0" w:space="0" w:color="auto"/>
        <w:right w:val="none" w:sz="0" w:space="0" w:color="auto"/>
      </w:divBdr>
    </w:div>
    <w:div w:id="1157571765">
      <w:bodyDiv w:val="1"/>
      <w:marLeft w:val="0"/>
      <w:marRight w:val="0"/>
      <w:marTop w:val="0"/>
      <w:marBottom w:val="0"/>
      <w:divBdr>
        <w:top w:val="none" w:sz="0" w:space="0" w:color="auto"/>
        <w:left w:val="none" w:sz="0" w:space="0" w:color="auto"/>
        <w:bottom w:val="none" w:sz="0" w:space="0" w:color="auto"/>
        <w:right w:val="none" w:sz="0" w:space="0" w:color="auto"/>
      </w:divBdr>
    </w:div>
    <w:div w:id="1189374809">
      <w:bodyDiv w:val="1"/>
      <w:marLeft w:val="0"/>
      <w:marRight w:val="0"/>
      <w:marTop w:val="0"/>
      <w:marBottom w:val="0"/>
      <w:divBdr>
        <w:top w:val="none" w:sz="0" w:space="0" w:color="auto"/>
        <w:left w:val="none" w:sz="0" w:space="0" w:color="auto"/>
        <w:bottom w:val="none" w:sz="0" w:space="0" w:color="auto"/>
        <w:right w:val="none" w:sz="0" w:space="0" w:color="auto"/>
      </w:divBdr>
    </w:div>
    <w:div w:id="1194422341">
      <w:bodyDiv w:val="1"/>
      <w:marLeft w:val="0"/>
      <w:marRight w:val="0"/>
      <w:marTop w:val="0"/>
      <w:marBottom w:val="0"/>
      <w:divBdr>
        <w:top w:val="none" w:sz="0" w:space="0" w:color="auto"/>
        <w:left w:val="none" w:sz="0" w:space="0" w:color="auto"/>
        <w:bottom w:val="none" w:sz="0" w:space="0" w:color="auto"/>
        <w:right w:val="none" w:sz="0" w:space="0" w:color="auto"/>
      </w:divBdr>
    </w:div>
    <w:div w:id="1237128823">
      <w:bodyDiv w:val="1"/>
      <w:marLeft w:val="0"/>
      <w:marRight w:val="0"/>
      <w:marTop w:val="0"/>
      <w:marBottom w:val="0"/>
      <w:divBdr>
        <w:top w:val="none" w:sz="0" w:space="0" w:color="auto"/>
        <w:left w:val="none" w:sz="0" w:space="0" w:color="auto"/>
        <w:bottom w:val="none" w:sz="0" w:space="0" w:color="auto"/>
        <w:right w:val="none" w:sz="0" w:space="0" w:color="auto"/>
      </w:divBdr>
    </w:div>
    <w:div w:id="1339581770">
      <w:bodyDiv w:val="1"/>
      <w:marLeft w:val="0"/>
      <w:marRight w:val="0"/>
      <w:marTop w:val="0"/>
      <w:marBottom w:val="0"/>
      <w:divBdr>
        <w:top w:val="none" w:sz="0" w:space="0" w:color="auto"/>
        <w:left w:val="none" w:sz="0" w:space="0" w:color="auto"/>
        <w:bottom w:val="none" w:sz="0" w:space="0" w:color="auto"/>
        <w:right w:val="none" w:sz="0" w:space="0" w:color="auto"/>
      </w:divBdr>
    </w:div>
    <w:div w:id="1355884592">
      <w:bodyDiv w:val="1"/>
      <w:marLeft w:val="0"/>
      <w:marRight w:val="0"/>
      <w:marTop w:val="0"/>
      <w:marBottom w:val="0"/>
      <w:divBdr>
        <w:top w:val="none" w:sz="0" w:space="0" w:color="auto"/>
        <w:left w:val="none" w:sz="0" w:space="0" w:color="auto"/>
        <w:bottom w:val="none" w:sz="0" w:space="0" w:color="auto"/>
        <w:right w:val="none" w:sz="0" w:space="0" w:color="auto"/>
      </w:divBdr>
    </w:div>
    <w:div w:id="1389573562">
      <w:bodyDiv w:val="1"/>
      <w:marLeft w:val="0"/>
      <w:marRight w:val="0"/>
      <w:marTop w:val="0"/>
      <w:marBottom w:val="0"/>
      <w:divBdr>
        <w:top w:val="none" w:sz="0" w:space="0" w:color="auto"/>
        <w:left w:val="none" w:sz="0" w:space="0" w:color="auto"/>
        <w:bottom w:val="none" w:sz="0" w:space="0" w:color="auto"/>
        <w:right w:val="none" w:sz="0" w:space="0" w:color="auto"/>
      </w:divBdr>
      <w:divsChild>
        <w:div w:id="896933101">
          <w:marLeft w:val="0"/>
          <w:marRight w:val="0"/>
          <w:marTop w:val="0"/>
          <w:marBottom w:val="0"/>
          <w:divBdr>
            <w:top w:val="none" w:sz="0" w:space="0" w:color="auto"/>
            <w:left w:val="none" w:sz="0" w:space="0" w:color="auto"/>
            <w:bottom w:val="none" w:sz="0" w:space="0" w:color="auto"/>
            <w:right w:val="none" w:sz="0" w:space="0" w:color="auto"/>
          </w:divBdr>
        </w:div>
      </w:divsChild>
    </w:div>
    <w:div w:id="1429884698">
      <w:bodyDiv w:val="1"/>
      <w:marLeft w:val="0"/>
      <w:marRight w:val="0"/>
      <w:marTop w:val="0"/>
      <w:marBottom w:val="0"/>
      <w:divBdr>
        <w:top w:val="none" w:sz="0" w:space="0" w:color="auto"/>
        <w:left w:val="none" w:sz="0" w:space="0" w:color="auto"/>
        <w:bottom w:val="none" w:sz="0" w:space="0" w:color="auto"/>
        <w:right w:val="none" w:sz="0" w:space="0" w:color="auto"/>
      </w:divBdr>
    </w:div>
    <w:div w:id="1468276398">
      <w:bodyDiv w:val="1"/>
      <w:marLeft w:val="0"/>
      <w:marRight w:val="0"/>
      <w:marTop w:val="0"/>
      <w:marBottom w:val="0"/>
      <w:divBdr>
        <w:top w:val="none" w:sz="0" w:space="0" w:color="auto"/>
        <w:left w:val="none" w:sz="0" w:space="0" w:color="auto"/>
        <w:bottom w:val="none" w:sz="0" w:space="0" w:color="auto"/>
        <w:right w:val="none" w:sz="0" w:space="0" w:color="auto"/>
      </w:divBdr>
    </w:div>
    <w:div w:id="1488087184">
      <w:bodyDiv w:val="1"/>
      <w:marLeft w:val="0"/>
      <w:marRight w:val="0"/>
      <w:marTop w:val="0"/>
      <w:marBottom w:val="0"/>
      <w:divBdr>
        <w:top w:val="none" w:sz="0" w:space="0" w:color="auto"/>
        <w:left w:val="none" w:sz="0" w:space="0" w:color="auto"/>
        <w:bottom w:val="none" w:sz="0" w:space="0" w:color="auto"/>
        <w:right w:val="none" w:sz="0" w:space="0" w:color="auto"/>
      </w:divBdr>
    </w:div>
    <w:div w:id="1580872656">
      <w:bodyDiv w:val="1"/>
      <w:marLeft w:val="0"/>
      <w:marRight w:val="0"/>
      <w:marTop w:val="0"/>
      <w:marBottom w:val="0"/>
      <w:divBdr>
        <w:top w:val="none" w:sz="0" w:space="0" w:color="auto"/>
        <w:left w:val="none" w:sz="0" w:space="0" w:color="auto"/>
        <w:bottom w:val="none" w:sz="0" w:space="0" w:color="auto"/>
        <w:right w:val="none" w:sz="0" w:space="0" w:color="auto"/>
      </w:divBdr>
    </w:div>
    <w:div w:id="1614552727">
      <w:bodyDiv w:val="1"/>
      <w:marLeft w:val="0"/>
      <w:marRight w:val="0"/>
      <w:marTop w:val="0"/>
      <w:marBottom w:val="0"/>
      <w:divBdr>
        <w:top w:val="none" w:sz="0" w:space="0" w:color="auto"/>
        <w:left w:val="none" w:sz="0" w:space="0" w:color="auto"/>
        <w:bottom w:val="none" w:sz="0" w:space="0" w:color="auto"/>
        <w:right w:val="none" w:sz="0" w:space="0" w:color="auto"/>
      </w:divBdr>
    </w:div>
    <w:div w:id="1620801167">
      <w:bodyDiv w:val="1"/>
      <w:marLeft w:val="0"/>
      <w:marRight w:val="0"/>
      <w:marTop w:val="0"/>
      <w:marBottom w:val="0"/>
      <w:divBdr>
        <w:top w:val="none" w:sz="0" w:space="0" w:color="auto"/>
        <w:left w:val="none" w:sz="0" w:space="0" w:color="auto"/>
        <w:bottom w:val="none" w:sz="0" w:space="0" w:color="auto"/>
        <w:right w:val="none" w:sz="0" w:space="0" w:color="auto"/>
      </w:divBdr>
    </w:div>
    <w:div w:id="1718819844">
      <w:bodyDiv w:val="1"/>
      <w:marLeft w:val="0"/>
      <w:marRight w:val="0"/>
      <w:marTop w:val="0"/>
      <w:marBottom w:val="0"/>
      <w:divBdr>
        <w:top w:val="none" w:sz="0" w:space="0" w:color="auto"/>
        <w:left w:val="none" w:sz="0" w:space="0" w:color="auto"/>
        <w:bottom w:val="none" w:sz="0" w:space="0" w:color="auto"/>
        <w:right w:val="none" w:sz="0" w:space="0" w:color="auto"/>
      </w:divBdr>
    </w:div>
    <w:div w:id="1729717866">
      <w:bodyDiv w:val="1"/>
      <w:marLeft w:val="0"/>
      <w:marRight w:val="0"/>
      <w:marTop w:val="0"/>
      <w:marBottom w:val="0"/>
      <w:divBdr>
        <w:top w:val="none" w:sz="0" w:space="0" w:color="auto"/>
        <w:left w:val="none" w:sz="0" w:space="0" w:color="auto"/>
        <w:bottom w:val="none" w:sz="0" w:space="0" w:color="auto"/>
        <w:right w:val="none" w:sz="0" w:space="0" w:color="auto"/>
      </w:divBdr>
    </w:div>
    <w:div w:id="1802914969">
      <w:bodyDiv w:val="1"/>
      <w:marLeft w:val="0"/>
      <w:marRight w:val="0"/>
      <w:marTop w:val="0"/>
      <w:marBottom w:val="0"/>
      <w:divBdr>
        <w:top w:val="none" w:sz="0" w:space="0" w:color="auto"/>
        <w:left w:val="none" w:sz="0" w:space="0" w:color="auto"/>
        <w:bottom w:val="none" w:sz="0" w:space="0" w:color="auto"/>
        <w:right w:val="none" w:sz="0" w:space="0" w:color="auto"/>
      </w:divBdr>
    </w:div>
    <w:div w:id="1811435383">
      <w:bodyDiv w:val="1"/>
      <w:marLeft w:val="0"/>
      <w:marRight w:val="0"/>
      <w:marTop w:val="0"/>
      <w:marBottom w:val="0"/>
      <w:divBdr>
        <w:top w:val="none" w:sz="0" w:space="0" w:color="auto"/>
        <w:left w:val="none" w:sz="0" w:space="0" w:color="auto"/>
        <w:bottom w:val="none" w:sz="0" w:space="0" w:color="auto"/>
        <w:right w:val="none" w:sz="0" w:space="0" w:color="auto"/>
      </w:divBdr>
    </w:div>
    <w:div w:id="1822773959">
      <w:bodyDiv w:val="1"/>
      <w:marLeft w:val="0"/>
      <w:marRight w:val="0"/>
      <w:marTop w:val="0"/>
      <w:marBottom w:val="0"/>
      <w:divBdr>
        <w:top w:val="none" w:sz="0" w:space="0" w:color="auto"/>
        <w:left w:val="none" w:sz="0" w:space="0" w:color="auto"/>
        <w:bottom w:val="none" w:sz="0" w:space="0" w:color="auto"/>
        <w:right w:val="none" w:sz="0" w:space="0" w:color="auto"/>
      </w:divBdr>
    </w:div>
    <w:div w:id="1920599188">
      <w:bodyDiv w:val="1"/>
      <w:marLeft w:val="0"/>
      <w:marRight w:val="0"/>
      <w:marTop w:val="0"/>
      <w:marBottom w:val="0"/>
      <w:divBdr>
        <w:top w:val="none" w:sz="0" w:space="0" w:color="auto"/>
        <w:left w:val="none" w:sz="0" w:space="0" w:color="auto"/>
        <w:bottom w:val="none" w:sz="0" w:space="0" w:color="auto"/>
        <w:right w:val="none" w:sz="0" w:space="0" w:color="auto"/>
      </w:divBdr>
    </w:div>
    <w:div w:id="1937132368">
      <w:bodyDiv w:val="1"/>
      <w:marLeft w:val="0"/>
      <w:marRight w:val="0"/>
      <w:marTop w:val="0"/>
      <w:marBottom w:val="0"/>
      <w:divBdr>
        <w:top w:val="none" w:sz="0" w:space="0" w:color="auto"/>
        <w:left w:val="none" w:sz="0" w:space="0" w:color="auto"/>
        <w:bottom w:val="none" w:sz="0" w:space="0" w:color="auto"/>
        <w:right w:val="none" w:sz="0" w:space="0" w:color="auto"/>
      </w:divBdr>
    </w:div>
    <w:div w:id="1982615921">
      <w:bodyDiv w:val="1"/>
      <w:marLeft w:val="0"/>
      <w:marRight w:val="0"/>
      <w:marTop w:val="0"/>
      <w:marBottom w:val="0"/>
      <w:divBdr>
        <w:top w:val="none" w:sz="0" w:space="0" w:color="auto"/>
        <w:left w:val="none" w:sz="0" w:space="0" w:color="auto"/>
        <w:bottom w:val="none" w:sz="0" w:space="0" w:color="auto"/>
        <w:right w:val="none" w:sz="0" w:space="0" w:color="auto"/>
      </w:divBdr>
    </w:div>
    <w:div w:id="2029287707">
      <w:bodyDiv w:val="1"/>
      <w:marLeft w:val="0"/>
      <w:marRight w:val="0"/>
      <w:marTop w:val="0"/>
      <w:marBottom w:val="0"/>
      <w:divBdr>
        <w:top w:val="none" w:sz="0" w:space="0" w:color="auto"/>
        <w:left w:val="none" w:sz="0" w:space="0" w:color="auto"/>
        <w:bottom w:val="none" w:sz="0" w:space="0" w:color="auto"/>
        <w:right w:val="none" w:sz="0" w:space="0" w:color="auto"/>
      </w:divBdr>
    </w:div>
    <w:div w:id="2095123952">
      <w:bodyDiv w:val="1"/>
      <w:marLeft w:val="0"/>
      <w:marRight w:val="0"/>
      <w:marTop w:val="0"/>
      <w:marBottom w:val="0"/>
      <w:divBdr>
        <w:top w:val="none" w:sz="0" w:space="0" w:color="auto"/>
        <w:left w:val="none" w:sz="0" w:space="0" w:color="auto"/>
        <w:bottom w:val="none" w:sz="0" w:space="0" w:color="auto"/>
        <w:right w:val="none" w:sz="0" w:space="0" w:color="auto"/>
      </w:divBdr>
    </w:div>
    <w:div w:id="2113546448">
      <w:bodyDiv w:val="1"/>
      <w:marLeft w:val="30"/>
      <w:marRight w:val="30"/>
      <w:marTop w:val="0"/>
      <w:marBottom w:val="0"/>
      <w:divBdr>
        <w:top w:val="none" w:sz="0" w:space="0" w:color="auto"/>
        <w:left w:val="none" w:sz="0" w:space="0" w:color="auto"/>
        <w:bottom w:val="none" w:sz="0" w:space="0" w:color="auto"/>
        <w:right w:val="none" w:sz="0" w:space="0" w:color="auto"/>
      </w:divBdr>
      <w:divsChild>
        <w:div w:id="1710298423">
          <w:marLeft w:val="0"/>
          <w:marRight w:val="0"/>
          <w:marTop w:val="0"/>
          <w:marBottom w:val="0"/>
          <w:divBdr>
            <w:top w:val="none" w:sz="0" w:space="0" w:color="auto"/>
            <w:left w:val="none" w:sz="0" w:space="0" w:color="auto"/>
            <w:bottom w:val="none" w:sz="0" w:space="0" w:color="auto"/>
            <w:right w:val="none" w:sz="0" w:space="0" w:color="auto"/>
          </w:divBdr>
          <w:divsChild>
            <w:div w:id="166097861">
              <w:marLeft w:val="0"/>
              <w:marRight w:val="0"/>
              <w:marTop w:val="0"/>
              <w:marBottom w:val="0"/>
              <w:divBdr>
                <w:top w:val="none" w:sz="0" w:space="0" w:color="auto"/>
                <w:left w:val="none" w:sz="0" w:space="0" w:color="auto"/>
                <w:bottom w:val="none" w:sz="0" w:space="0" w:color="auto"/>
                <w:right w:val="none" w:sz="0" w:space="0" w:color="auto"/>
              </w:divBdr>
              <w:divsChild>
                <w:div w:id="101339402">
                  <w:marLeft w:val="180"/>
                  <w:marRight w:val="0"/>
                  <w:marTop w:val="0"/>
                  <w:marBottom w:val="0"/>
                  <w:divBdr>
                    <w:top w:val="none" w:sz="0" w:space="0" w:color="auto"/>
                    <w:left w:val="none" w:sz="0" w:space="0" w:color="auto"/>
                    <w:bottom w:val="none" w:sz="0" w:space="0" w:color="auto"/>
                    <w:right w:val="none" w:sz="0" w:space="0" w:color="auto"/>
                  </w:divBdr>
                  <w:divsChild>
                    <w:div w:id="11586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317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ki.opencrowbar.org/download/attachments/7012613/dell-poc-deploy.tgz?api=v2" TargetMode="External"/><Relationship Id="rId18" Type="http://schemas.openxmlformats.org/officeDocument/2006/relationships/hyperlink" Target="https://wiki.opencrowbar.org/download/attachments/7012613/dell-sah-deploy.pdf?api=v2" TargetMode="External"/><Relationship Id="rId26" Type="http://schemas.openxmlformats.org/officeDocument/2006/relationships/hyperlink" Target="https://wiki.opencrowbar.org/download/attachments/7012613/Dell_RHOS_Powered_Cloud_Solution_Deployment_Guide.pdf?api=v2"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iki.opencrowbar.org/download/attachments/7012613/dell-pilot-deploy.pdf?api=v2" TargetMode="External"/><Relationship Id="rId34" Type="http://schemas.openxmlformats.org/officeDocument/2006/relationships/hyperlink" Target="https://wiki.opencrowbar.org/download/attachments/7012613/RHOSP%20to%20Ceph%20Integration-Foreman.pdf?api=v2" TargetMode="External"/><Relationship Id="rId42"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https://wiki.opencrowbar.org/download/attachments/7012613/Dell%20Red%20Hat%20Cloud%20Solutions%20Reference%20Architecture%20Guide.pdf?api=v2" TargetMode="External"/><Relationship Id="rId17" Type="http://schemas.openxmlformats.org/officeDocument/2006/relationships/hyperlink" Target="https://wiki.opencrowbar.org/download/attachments/7012613/Proof_of_Concept_Bundle.xlsx?api=v2" TargetMode="External"/><Relationship Id="rId25" Type="http://schemas.openxmlformats.org/officeDocument/2006/relationships/hyperlink" Target="https://wiki.opencrowbar.org/download/attachments/7012613/dell-pilot-checklist.pdf?api=v2" TargetMode="External"/><Relationship Id="rId33" Type="http://schemas.openxmlformats.org/officeDocument/2006/relationships/hyperlink" Target="https://wiki.opencrowbar.org/download/attachments/7012613/dell-pilot-hostgroups-deploy.pdf?api=v2" TargetMode="External"/><Relationship Id="rId38" Type="http://schemas.openxmlformats.org/officeDocument/2006/relationships/hyperlink" Target="http://www.dell.com/OpenStack" TargetMode="External"/><Relationship Id="rId2" Type="http://schemas.openxmlformats.org/officeDocument/2006/relationships/customXml" Target="../customXml/item2.xml"/><Relationship Id="rId16" Type="http://schemas.openxmlformats.org/officeDocument/2006/relationships/hyperlink" Target="https://wiki.opencrowbar.org/download/attachments/7012613/Dell_RHOS_Powered_Cloud_Solution_Deployment_Guide.pdf?api=v2" TargetMode="External"/><Relationship Id="rId20" Type="http://schemas.openxmlformats.org/officeDocument/2006/relationships/hyperlink" Target="https://wiki.opencrowbar.org/download/attachments/7012613/dell-poc-deploy.pdf?api=v2" TargetMode="External"/><Relationship Id="rId29" Type="http://schemas.openxmlformats.org/officeDocument/2006/relationships/hyperlink" Target="https://wiki.opencrowbar.org/download/attachments/7012613/dell-sah-foreman-deploy.pdf?api=v2" TargetMode="External"/><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iki.opencrowbar.org/download/attachments/7012613/dell-pilot-deploy.zip?api=v2" TargetMode="External"/><Relationship Id="rId32" Type="http://schemas.openxmlformats.org/officeDocument/2006/relationships/hyperlink" Target="https://wiki.opencrowbar.org/download/attachments/7012613/dell-poc-deploy.pdf?api=v2" TargetMode="External"/><Relationship Id="rId37" Type="http://schemas.openxmlformats.org/officeDocument/2006/relationships/hyperlink" Target="http://www.redhat.com" TargetMode="External"/><Relationship Id="rId40"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iki.opencrowbar.org/download/attachments/7012613/dell-poc-checklist.pdf?api=v2" TargetMode="External"/><Relationship Id="rId23" Type="http://schemas.openxmlformats.org/officeDocument/2006/relationships/hyperlink" Target="https://wiki.opencrowbar.org/download/attachments/7012613/dell-pilot-deploy.tgz?api=v2" TargetMode="External"/><Relationship Id="rId28" Type="http://schemas.openxmlformats.org/officeDocument/2006/relationships/hyperlink" Target="https://wiki.opencrowbar.org/download/attachments/7012613/dell-sah-deploy.pdf?api=v2" TargetMode="External"/><Relationship Id="rId36" Type="http://schemas.openxmlformats.org/officeDocument/2006/relationships/hyperlink" Target="http://www.dell.com/equallogic" TargetMode="External"/><Relationship Id="rId10" Type="http://schemas.openxmlformats.org/officeDocument/2006/relationships/footnotes" Target="footnotes.xml"/><Relationship Id="rId19" Type="http://schemas.openxmlformats.org/officeDocument/2006/relationships/hyperlink" Target="https://wiki.opencrowbar.org/download/attachments/7012613/dell-sah-foreman-deploy.pdf?api=v2" TargetMode="External"/><Relationship Id="rId31" Type="http://schemas.openxmlformats.org/officeDocument/2006/relationships/hyperlink" Target="https://wiki.opencrowbar.org/download/attachments/7012613/bonding-snippet.pdf?api=v2"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opencrowbar.org/download/attachments/7012613/dell-poc-deploy.zip?api=v2" TargetMode="External"/><Relationship Id="rId22" Type="http://schemas.openxmlformats.org/officeDocument/2006/relationships/hyperlink" Target="https://wiki.opencrowbar.org/download/attachments/7012613/Dell%20Red%20Hat%20Cloud%20Solutions%20Reference%20Architecture%20Guide.pdf?api=v2" TargetMode="External"/><Relationship Id="rId27" Type="http://schemas.openxmlformats.org/officeDocument/2006/relationships/hyperlink" Target="https://wiki.opencrowbar.org/download/attachments/7012613/Pilot-Bundle-ceph.xlsx?api=v2" TargetMode="External"/><Relationship Id="rId30" Type="http://schemas.openxmlformats.org/officeDocument/2006/relationships/hyperlink" Target="https://wiki.opencrowbar.org/download/attachments/7012613/dell-sah-ceph-deploy.pdf?api=v2" TargetMode="External"/><Relationship Id="rId35" Type="http://schemas.openxmlformats.org/officeDocument/2006/relationships/hyperlink" Target="https://wiki.opencrowbar.org/download/attachments/7012613/dell-pilot-hostgroups-deploy.pdf?api=v2" TargetMode="External"/><Relationship Id="rId43"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SBDocs\Templates\Dell\TEMPLATE-Deployment_Guid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A2906E0FFF6747879D6013A0A60BF8" ma:contentTypeVersion="0" ma:contentTypeDescription="Create a new document." ma:contentTypeScope="" ma:versionID="df2b2d61a43cdc80aebd5bd58ca88ab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3EFA8B-4835-48AD-9FB1-1C9D5EE35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9AA056A-35BB-48EE-8F12-AF4CABDA97DD}">
  <ds:schemaRefs>
    <ds:schemaRef ds:uri="http://schemas.microsoft.com/office/2006/metadata/properties"/>
  </ds:schemaRefs>
</ds:datastoreItem>
</file>

<file path=customXml/itemProps3.xml><?xml version="1.0" encoding="utf-8"?>
<ds:datastoreItem xmlns:ds="http://schemas.openxmlformats.org/officeDocument/2006/customXml" ds:itemID="{DA9E68A9-6810-4EDB-A8CD-5634E624CD40}">
  <ds:schemaRefs>
    <ds:schemaRef ds:uri="http://schemas.microsoft.com/sharepoint/v3/contenttype/forms"/>
  </ds:schemaRefs>
</ds:datastoreItem>
</file>

<file path=customXml/itemProps4.xml><?xml version="1.0" encoding="utf-8"?>
<ds:datastoreItem xmlns:ds="http://schemas.openxmlformats.org/officeDocument/2006/customXml" ds:itemID="{52D7ECE7-F0A0-4365-A75E-18C587921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TEMPLATE-Deployment_Guide.dotx</Template>
  <TotalTime>276</TotalTime>
  <Pages>9</Pages>
  <Words>1144</Words>
  <Characters>8601</Characters>
  <Application>Microsoft Office Word</Application>
  <DocSecurity>0</DocSecurity>
  <Lines>239</Lines>
  <Paragraphs>129</Paragraphs>
  <ScaleCrop>false</ScaleCrop>
  <HeadingPairs>
    <vt:vector size="2" baseType="variant">
      <vt:variant>
        <vt:lpstr>Title</vt:lpstr>
      </vt:variant>
      <vt:variant>
        <vt:i4>1</vt:i4>
      </vt:variant>
    </vt:vector>
  </HeadingPairs>
  <TitlesOfParts>
    <vt:vector size="1" baseType="lpstr">
      <vt:lpstr>Dell Red Hat Cloud Solutions Master Index of Documents</vt:lpstr>
    </vt:vector>
  </TitlesOfParts>
  <Manager>ene Chesser</Manager>
  <Company>Dell Inc.</Company>
  <LinksUpToDate>false</LinksUpToDate>
  <CharactersWithSpaces>9642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Dell Red Hat Cloud Solutions Master Index of Documents</dc:title>
  <dc:creator>McDonald, Dale</dc:creator>
  <cp:keywords>Internal Use</cp:keywords>
  <cp:lastModifiedBy>Dearborn, Chris</cp:lastModifiedBy>
  <cp:revision>79</cp:revision>
  <cp:lastPrinted>2015-01-20T17:54:00Z</cp:lastPrinted>
  <dcterms:created xsi:type="dcterms:W3CDTF">2014-10-10T15:33:00Z</dcterms:created>
  <dcterms:modified xsi:type="dcterms:W3CDTF">2015-01-20T17:54:00Z</dcterms:modified>
  <cp:category>White Paper</cp:category>
  <cp:contentStatus>Ready for use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0x010100B3A2906E0FFF6747879D6013A0A60BF8</vt:lpwstr>
  </property>
  <property fmtid="{D5CDD505-2E9C-101B-9397-08002B2CF9AE}" pid="3" name="Order">
    <vt:r8>19300</vt:r8>
  </property>
  <property fmtid="{D5CDD505-2E9C-101B-9397-08002B2CF9AE}" pid="4" name="TemplateUrl">
    <vt:lpwstr/>
  </property>
  <property fmtid="{D5CDD505-2E9C-101B-9397-08002B2CF9AE}" pid="5" name="xd_Signature">
    <vt:bool>false</vt:bool>
  </property>
  <property fmtid="{D5CDD505-2E9C-101B-9397-08002B2CF9AE}" pid="6" name="xd_ProgID">
    <vt:lpwstr/>
  </property>
  <property fmtid="{D5CDD505-2E9C-101B-9397-08002B2CF9AE}" pid="7" name="TitusGUID">
    <vt:lpwstr>b77eb596-af3f-4955-9029-42f421e9b2a9</vt:lpwstr>
  </property>
  <property fmtid="{D5CDD505-2E9C-101B-9397-08002B2CF9AE}" pid="8" name="TitusConfigVer">
    <vt:lpwstr>1.0AMER</vt:lpwstr>
  </property>
  <property fmtid="{D5CDD505-2E9C-101B-9397-08002B2CF9AE}" pid="9" name="DellClassification">
    <vt:lpwstr>Internal Use</vt:lpwstr>
  </property>
  <property fmtid="{D5CDD505-2E9C-101B-9397-08002B2CF9AE}" pid="10" name="DellSubLabels">
    <vt:lpwstr>Customer Workproduct</vt:lpwstr>
  </property>
  <property fmtid="{D5CDD505-2E9C-101B-9397-08002B2CF9AE}" pid="11" name="DellVisual Markings">
    <vt:lpwstr>None (Metadata Only)</vt:lpwstr>
  </property>
  <property fmtid="{D5CDD505-2E9C-101B-9397-08002B2CF9AE}" pid="12" name="titusconfig">
    <vt:lpwstr>1.3AMER</vt:lpwstr>
  </property>
</Properties>
</file>